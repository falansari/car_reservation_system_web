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9A4E1" w14:textId="77777777" w:rsidR="00051590" w:rsidRDefault="001F6860" w:rsidP="00051590">
      <w:pPr>
        <w:pStyle w:val="Heading1"/>
        <w:spacing w:before="100" w:beforeAutospacing="1"/>
        <w:jc w:val="center"/>
        <w:rPr>
          <w:sz w:val="36"/>
          <w:szCs w:val="36"/>
        </w:rPr>
      </w:pPr>
      <w:bookmarkStart w:id="0" w:name="_Toc480281137"/>
      <w:bookmarkStart w:id="1" w:name="_Toc240964762"/>
      <w:bookmarkStart w:id="2" w:name="_Hlk513629157"/>
      <w:r>
        <w:rPr>
          <w:b w:val="0"/>
          <w:bCs w:val="0"/>
          <w:noProof/>
          <w:szCs w:val="32"/>
          <w:lang w:val="en-US"/>
        </w:rPr>
        <w:pict w14:anchorId="4D903F9C">
          <v:roundrect id="_x0000_s1039" style="position:absolute;left:0;text-align:left;margin-left:-6.75pt;margin-top:-5.75pt;width:488.25pt;height:84.5pt;z-index:-251654144" arcsize="10923f"/>
        </w:pict>
      </w:r>
      <w:r w:rsidR="00051590">
        <w:rPr>
          <w:noProof/>
          <w:lang w:val="en-US"/>
        </w:rPr>
        <w:drawing>
          <wp:inline distT="0" distB="0" distL="0" distR="0" wp14:anchorId="7AC60B4C" wp14:editId="1AAC52EE">
            <wp:extent cx="3204210" cy="458837"/>
            <wp:effectExtent l="19050" t="0" r="0" b="0"/>
            <wp:docPr id="3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715" cy="4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E72D72" w14:textId="77777777" w:rsidR="00051590" w:rsidRDefault="00051590" w:rsidP="00051590">
      <w:pPr>
        <w:jc w:val="center"/>
        <w:rPr>
          <w:b/>
          <w:bCs/>
          <w:sz w:val="36"/>
          <w:szCs w:val="36"/>
        </w:rPr>
      </w:pPr>
      <w:r w:rsidRPr="00A84FF5">
        <w:rPr>
          <w:b/>
          <w:bCs/>
          <w:sz w:val="36"/>
          <w:szCs w:val="36"/>
        </w:rPr>
        <w:t>Assessment Cover Sheet</w:t>
      </w:r>
      <w:bookmarkEnd w:id="1"/>
    </w:p>
    <w:p w14:paraId="5FC742DB" w14:textId="77777777" w:rsidR="00051590" w:rsidRPr="00A84FF5" w:rsidRDefault="001F6860" w:rsidP="00051590">
      <w:pPr>
        <w:jc w:val="center"/>
        <w:rPr>
          <w:b/>
          <w:bCs/>
          <w:sz w:val="36"/>
          <w:szCs w:val="36"/>
        </w:rPr>
      </w:pPr>
      <w:r>
        <w:rPr>
          <w:noProof/>
          <w:lang w:val="en-NZ" w:eastAsia="en-NZ"/>
        </w:rPr>
        <w:pict w14:anchorId="31E517AB">
          <v:roundrect id="_x0000_s1045" style="position:absolute;left:0;text-align:left;margin-left:-6.75pt;margin-top:34.1pt;width:156pt;height:24.75pt;z-index:-251648000" arcsize="10989f">
            <v:textbox style="mso-next-textbox:#_x0000_s1045">
              <w:txbxContent>
                <w:p w14:paraId="644F73DE" w14:textId="77777777" w:rsidR="00051590" w:rsidRPr="00DD5BFF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DD5BF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Assessment Title:</w:t>
                  </w:r>
                </w:p>
              </w:txbxContent>
            </v:textbox>
          </v:roundrect>
        </w:pict>
      </w:r>
    </w:p>
    <w:p w14:paraId="53557CC8" w14:textId="77777777" w:rsidR="00051590" w:rsidRPr="00CF5391" w:rsidRDefault="00051590" w:rsidP="00826696">
      <w:pPr>
        <w:pStyle w:val="ListParagraph"/>
        <w:numPr>
          <w:ilvl w:val="0"/>
          <w:numId w:val="0"/>
        </w:numPr>
        <w:rPr>
          <w:sz w:val="16"/>
          <w:szCs w:val="16"/>
        </w:rPr>
      </w:pPr>
    </w:p>
    <w:p w14:paraId="11A0DE59" w14:textId="6C8CA000" w:rsidR="00051590" w:rsidRPr="005116A9" w:rsidRDefault="001F6860" w:rsidP="00051590">
      <w:pPr>
        <w:spacing w:line="240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en-GB"/>
        </w:rPr>
        <w:pict w14:anchorId="23CB2C42">
          <v:roundrect id="_x0000_s1042" style="position:absolute;left:0;text-align:left;margin-left:162pt;margin-top:2.8pt;width:312.75pt;height:24.75pt;z-index:251665408" arcsize="10923f" fillcolor="white [3201]" strokecolor="black [3200]" strokeweight=".5pt">
            <v:fill opacity="0"/>
            <v:shadow color="#868686"/>
            <v:textbox style="mso-next-textbox:#_x0000_s1042">
              <w:txbxContent>
                <w:p w14:paraId="0DAD7AC8" w14:textId="77777777" w:rsidR="00051590" w:rsidRPr="00DD5BFF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BACHELOR OF ICT</w:t>
                  </w:r>
                </w:p>
                <w:p w14:paraId="534BF12B" w14:textId="77777777" w:rsidR="00051590" w:rsidRPr="00DD5BFF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ECHNOLOGY</w:t>
                  </w:r>
                </w:p>
              </w:txbxContent>
            </v:textbox>
          </v:roundrect>
        </w:pict>
      </w:r>
      <w:r>
        <w:rPr>
          <w:noProof/>
        </w:rPr>
        <w:pict w14:anchorId="3CC9C65A">
          <v:roundrect id="_x0000_s1037" style="position:absolute;left:0;text-align:left;margin-left:-7.5pt;margin-top:2.8pt;width:156pt;height:24.75pt;z-index:-251656192" arcsize="10989f">
            <v:textbox style="mso-next-textbox:#_x0000_s1037">
              <w:txbxContent>
                <w:p w14:paraId="571CF9F1" w14:textId="77777777" w:rsidR="00051590" w:rsidRPr="00DD5BFF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D5BF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Programme</w:t>
                  </w:r>
                  <w:proofErr w:type="spellEnd"/>
                  <w:r w:rsidRPr="00DD5BF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Title: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en-GB"/>
        </w:rPr>
        <w:pict w14:anchorId="446DB758">
          <v:roundrect id="_x0000_s1044" style="position:absolute;left:0;text-align:left;margin-left:160.5pt;margin-top:-27.1pt;width:312.75pt;height:24.75pt;z-index:251667456" arcsize="10923f" fillcolor="white [3201]" strokecolor="black [3200]" strokeweight=".5pt">
            <v:fill opacity="0"/>
            <v:shadow color="#868686"/>
            <v:textbox style="mso-next-textbox:#_x0000_s1044">
              <w:txbxContent>
                <w:p w14:paraId="236FE666" w14:textId="77777777" w:rsidR="00051590" w:rsidRPr="00DD5BFF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pacing w:val="-1"/>
                      <w:sz w:val="24"/>
                      <w:szCs w:val="24"/>
                    </w:rPr>
                    <w:t>Project</w:t>
                  </w:r>
                </w:p>
                <w:p w14:paraId="16E6A07D" w14:textId="77777777" w:rsidR="00051590" w:rsidRPr="00DD5BFF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051590" w:rsidRPr="005116A9">
        <w:rPr>
          <w:b/>
          <w:bCs/>
          <w:sz w:val="28"/>
          <w:szCs w:val="28"/>
        </w:rPr>
        <w:t xml:space="preserve"> </w:t>
      </w:r>
    </w:p>
    <w:p w14:paraId="637EC011" w14:textId="42F7E765" w:rsidR="00051590" w:rsidRPr="005116A9" w:rsidRDefault="001F6860" w:rsidP="00051590">
      <w:pPr>
        <w:spacing w:line="240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en-GB"/>
        </w:rPr>
        <w:pict w14:anchorId="13061895">
          <v:roundrect id="_x0000_s1043" style="position:absolute;left:0;text-align:left;margin-left:162.75pt;margin-top:14.6pt;width:312.75pt;height:24.75pt;z-index:251666432" arcsize="10923f" fillcolor="white [3201]" strokecolor="black [3200]" strokeweight=".5pt">
            <v:fill opacity="0"/>
            <v:shadow color="#868686"/>
            <v:textbox style="mso-next-textbox:#_x0000_s1043">
              <w:txbxContent>
                <w:p w14:paraId="3957FBAB" w14:textId="77777777" w:rsidR="00051590" w:rsidRPr="00DD5BFF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IT</w:t>
                  </w:r>
                  <w:del w:id="3" w:author="Osama Al Abedallat" w:date="2018-05-09T11:34:00Z">
                    <w:r w:rsidDel="00AA7C29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delText>B</w:delText>
                    </w:r>
                  </w:del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8415</w:t>
                  </w:r>
                </w:p>
                <w:p w14:paraId="7F5E9ED7" w14:textId="77777777" w:rsidR="00051590" w:rsidRPr="00DD5BFF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 w14:anchorId="401F7CDE">
          <v:roundrect id="_x0000_s1038" style="position:absolute;left:0;text-align:left;margin-left:-5.25pt;margin-top:16.85pt;width:156pt;height:24.75pt;z-index:-251655168" arcsize="10923f">
            <v:textbox style="mso-next-textbox:#_x0000_s1038">
              <w:txbxContent>
                <w:p w14:paraId="28A78F30" w14:textId="77777777" w:rsidR="00051590" w:rsidRPr="00DD5BFF" w:rsidRDefault="00051590" w:rsidP="00051590">
                  <w:pPr>
                    <w:spacing w:after="4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DD5BF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Course No.:</w:t>
                  </w:r>
                </w:p>
                <w:p w14:paraId="3F2CEB9F" w14:textId="77777777" w:rsidR="00051590" w:rsidRPr="00DD5BFF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14:paraId="109B2DD0" w14:textId="5C090BF6" w:rsidR="00051590" w:rsidRPr="005116A9" w:rsidRDefault="00051590" w:rsidP="00051590">
      <w:pPr>
        <w:spacing w:line="240" w:lineRule="auto"/>
        <w:rPr>
          <w:b/>
          <w:bCs/>
          <w:sz w:val="28"/>
          <w:szCs w:val="28"/>
        </w:rPr>
      </w:pPr>
    </w:p>
    <w:p w14:paraId="2C392BAD" w14:textId="621CB0CF" w:rsidR="00051590" w:rsidRPr="005116A9" w:rsidRDefault="001F6860" w:rsidP="00051590">
      <w:pPr>
        <w:tabs>
          <w:tab w:val="left" w:pos="915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03905627">
          <v:roundrect id="_x0000_s1040" style="position:absolute;left:0;text-align:left;margin-left:-6pt;margin-top:11.65pt;width:156pt;height:24.75pt;z-index:-251653120" arcsize="10923f">
            <v:textbox style="mso-next-textbox:#_x0000_s1040">
              <w:txbxContent>
                <w:p w14:paraId="4BCEF08E" w14:textId="77777777" w:rsidR="00051590" w:rsidRPr="00DD5BFF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DD5BF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Course Title: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en-GB"/>
        </w:rPr>
        <w:pict w14:anchorId="6BE9CDFD">
          <v:roundrect id="_x0000_s1041" style="position:absolute;left:0;text-align:left;margin-left:162.75pt;margin-top:8.4pt;width:312.75pt;height:24.75pt;z-index:251664384" arcsize="10923f" fillcolor="white [3201]" strokecolor="black [3200]" strokeweight=".5pt">
            <v:fill opacity="0"/>
            <v:shadow color="#868686"/>
            <v:textbox style="mso-next-textbox:#_x0000_s1041">
              <w:txbxContent>
                <w:p w14:paraId="6C00A87F" w14:textId="77777777" w:rsidR="00051590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Database Programming 2</w:t>
                  </w:r>
                </w:p>
                <w:p w14:paraId="704CFCDB" w14:textId="77777777" w:rsidR="00051590" w:rsidRPr="00DD5BFF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14:paraId="548D4CFA" w14:textId="77777777" w:rsidR="00051590" w:rsidRPr="00DD5BFF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14:paraId="284D5EA5" w14:textId="2B75B4AB" w:rsidR="00051590" w:rsidRDefault="00051590" w:rsidP="00051590">
      <w:pPr>
        <w:tabs>
          <w:tab w:val="left" w:pos="690"/>
          <w:tab w:val="left" w:pos="2085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B34AEC4" w14:textId="5DA0C24F" w:rsidR="00051590" w:rsidRDefault="001F6860" w:rsidP="00051590">
      <w:pPr>
        <w:tabs>
          <w:tab w:val="left" w:pos="2977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5345D7BB">
          <v:roundrect id="_x0000_s1036" style="position:absolute;left:0;text-align:left;margin-left:-6pt;margin-top:8.05pt;width:483pt;height:24.75pt;z-index:-251657216" arcsize="10923f">
            <v:textbox style="mso-next-textbox:#_x0000_s1036">
              <w:txbxContent>
                <w:p w14:paraId="5CEF5A57" w14:textId="77777777" w:rsidR="00051590" w:rsidRDefault="00051590" w:rsidP="00051590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DD5BF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Due Date: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 See table below</w:t>
                  </w:r>
                </w:p>
              </w:txbxContent>
            </v:textbox>
          </v:roundrect>
        </w:pict>
      </w:r>
    </w:p>
    <w:p w14:paraId="6F217256" w14:textId="77777777" w:rsidR="00051590" w:rsidRDefault="00051590" w:rsidP="00051590">
      <w:pPr>
        <w:tabs>
          <w:tab w:val="left" w:pos="2977"/>
        </w:tabs>
        <w:spacing w:line="240" w:lineRule="auto"/>
        <w:rPr>
          <w:b/>
          <w:bCs/>
          <w:i/>
          <w:iCs/>
          <w:sz w:val="24"/>
          <w:szCs w:val="24"/>
        </w:rPr>
      </w:pPr>
    </w:p>
    <w:p w14:paraId="478B5154" w14:textId="77777777" w:rsidR="00826696" w:rsidRDefault="00826696" w:rsidP="00051590">
      <w:pPr>
        <w:tabs>
          <w:tab w:val="left" w:pos="2977"/>
        </w:tabs>
        <w:spacing w:line="240" w:lineRule="auto"/>
        <w:rPr>
          <w:b/>
          <w:bCs/>
          <w:i/>
          <w:iCs/>
          <w:sz w:val="24"/>
          <w:szCs w:val="24"/>
        </w:rPr>
      </w:pPr>
    </w:p>
    <w:p w14:paraId="712C44FA" w14:textId="3235C611" w:rsidR="00051590" w:rsidRDefault="00051590" w:rsidP="00051590">
      <w:pPr>
        <w:tabs>
          <w:tab w:val="left" w:pos="2977"/>
        </w:tabs>
        <w:spacing w:line="240" w:lineRule="auto"/>
        <w:rPr>
          <w:b/>
          <w:bCs/>
          <w:i/>
          <w:iCs/>
          <w:sz w:val="24"/>
          <w:szCs w:val="24"/>
        </w:rPr>
      </w:pPr>
      <w:r w:rsidRPr="00D93316">
        <w:rPr>
          <w:b/>
          <w:bCs/>
          <w:i/>
          <w:iCs/>
          <w:sz w:val="24"/>
          <w:szCs w:val="24"/>
        </w:rPr>
        <w:t xml:space="preserve">Requests for extensions should be made </w:t>
      </w:r>
      <w:r>
        <w:rPr>
          <w:b/>
          <w:bCs/>
          <w:i/>
          <w:iCs/>
          <w:sz w:val="24"/>
          <w:szCs w:val="24"/>
        </w:rPr>
        <w:t xml:space="preserve">to the course coordinator </w:t>
      </w:r>
      <w:r w:rsidRPr="00D93316">
        <w:rPr>
          <w:b/>
          <w:bCs/>
          <w:i/>
          <w:iCs/>
          <w:sz w:val="24"/>
          <w:szCs w:val="24"/>
        </w:rPr>
        <w:t>48 hours before the deadline</w:t>
      </w:r>
      <w:r w:rsidR="00826696">
        <w:rPr>
          <w:b/>
          <w:bCs/>
          <w:i/>
          <w:iCs/>
          <w:sz w:val="24"/>
          <w:szCs w:val="24"/>
        </w:rPr>
        <w:t>.</w:t>
      </w:r>
    </w:p>
    <w:p w14:paraId="53FC3A50" w14:textId="77777777" w:rsidR="00826696" w:rsidRPr="00D93316" w:rsidRDefault="00826696" w:rsidP="00051590">
      <w:pPr>
        <w:tabs>
          <w:tab w:val="left" w:pos="2977"/>
        </w:tabs>
        <w:spacing w:line="240" w:lineRule="auto"/>
        <w:rPr>
          <w:b/>
          <w:bCs/>
          <w:i/>
          <w:iCs/>
          <w:sz w:val="24"/>
          <w:szCs w:val="24"/>
        </w:rPr>
      </w:pPr>
    </w:p>
    <w:p w14:paraId="4A5F0ED9" w14:textId="77777777" w:rsidR="00051590" w:rsidRPr="00D93316" w:rsidDel="00AA7C29" w:rsidRDefault="00051590" w:rsidP="00051590">
      <w:pPr>
        <w:tabs>
          <w:tab w:val="left" w:pos="2977"/>
        </w:tabs>
        <w:spacing w:line="240" w:lineRule="auto"/>
        <w:rPr>
          <w:del w:id="4" w:author="Osama Al Abedallat" w:date="2018-05-09T11:34:00Z"/>
          <w:b/>
          <w:bCs/>
          <w:i/>
          <w:iCs/>
          <w:sz w:val="24"/>
          <w:szCs w:val="24"/>
        </w:rPr>
      </w:pPr>
      <w:del w:id="5" w:author="Osama Al Abedallat" w:date="2018-05-09T11:34:00Z">
        <w:r w:rsidRPr="00D93316" w:rsidDel="00AA7C29">
          <w:rPr>
            <w:b/>
            <w:bCs/>
            <w:i/>
            <w:iCs/>
            <w:sz w:val="24"/>
            <w:szCs w:val="24"/>
          </w:rPr>
          <w:delText>Late submissions will incur a penalty of 5% per day</w:delText>
        </w:r>
      </w:del>
    </w:p>
    <w:p w14:paraId="3BC9878E" w14:textId="0E55FB7D" w:rsidR="00051590" w:rsidRDefault="00051590" w:rsidP="00051590">
      <w:pPr>
        <w:tabs>
          <w:tab w:val="left" w:pos="2977"/>
        </w:tabs>
        <w:spacing w:line="240" w:lineRule="auto"/>
        <w:rPr>
          <w:b/>
          <w:bCs/>
          <w:i/>
          <w:iCs/>
          <w:sz w:val="24"/>
          <w:szCs w:val="24"/>
        </w:rPr>
      </w:pPr>
      <w:r w:rsidRPr="00D93316">
        <w:rPr>
          <w:b/>
          <w:bCs/>
          <w:i/>
          <w:iCs/>
          <w:sz w:val="24"/>
          <w:szCs w:val="24"/>
        </w:rPr>
        <w:t>You are only permitted one extension per subject per semester</w:t>
      </w:r>
    </w:p>
    <w:p w14:paraId="139D9785" w14:textId="77777777" w:rsidR="00826696" w:rsidRDefault="00826696" w:rsidP="00051590">
      <w:pPr>
        <w:tabs>
          <w:tab w:val="left" w:pos="2977"/>
        </w:tabs>
        <w:spacing w:line="240" w:lineRule="auto"/>
        <w:rPr>
          <w:ins w:id="6" w:author="Osama Al Abedallat" w:date="2018-05-09T11:34:00Z"/>
          <w:b/>
          <w:bCs/>
          <w:i/>
          <w:iCs/>
          <w:sz w:val="24"/>
          <w:szCs w:val="24"/>
        </w:rPr>
      </w:pPr>
    </w:p>
    <w:p w14:paraId="3D621B91" w14:textId="77777777" w:rsidR="00051590" w:rsidRDefault="00051590" w:rsidP="00051590">
      <w:pPr>
        <w:tabs>
          <w:tab w:val="left" w:pos="2977"/>
        </w:tabs>
        <w:spacing w:line="240" w:lineRule="auto"/>
        <w:rPr>
          <w:ins w:id="7" w:author="Osama Al Abedallat" w:date="2018-05-09T11:34:00Z"/>
          <w:b/>
          <w:bCs/>
          <w:i/>
          <w:iCs/>
          <w:sz w:val="24"/>
          <w:szCs w:val="24"/>
        </w:rPr>
      </w:pPr>
    </w:p>
    <w:p w14:paraId="77C8605D" w14:textId="77777777" w:rsidR="00051590" w:rsidRPr="00AA7C29" w:rsidRDefault="00051590" w:rsidP="00051590">
      <w:pPr>
        <w:tabs>
          <w:tab w:val="left" w:pos="2977"/>
        </w:tabs>
        <w:spacing w:line="240" w:lineRule="auto"/>
        <w:rPr>
          <w:ins w:id="8" w:author="Osama Al Abedallat" w:date="2018-05-09T11:34:00Z"/>
          <w:b/>
          <w:bCs/>
          <w:i/>
          <w:iCs/>
          <w:sz w:val="24"/>
          <w:szCs w:val="24"/>
          <w:rPrChange w:id="9" w:author="Osama Al Abedallat" w:date="2018-05-09T11:34:00Z">
            <w:rPr>
              <w:ins w:id="10" w:author="Osama Al Abedallat" w:date="2018-05-09T11:34:00Z"/>
              <w:i/>
              <w:iCs/>
              <w:sz w:val="24"/>
              <w:szCs w:val="24"/>
            </w:rPr>
          </w:rPrChange>
        </w:rPr>
      </w:pPr>
      <w:ins w:id="11" w:author="Osama Al Abedallat" w:date="2018-05-09T11:34:00Z">
        <w:r w:rsidRPr="00AA7C29">
          <w:rPr>
            <w:b/>
            <w:bCs/>
            <w:i/>
            <w:iCs/>
            <w:sz w:val="24"/>
            <w:szCs w:val="24"/>
            <w:rPrChange w:id="12" w:author="Osama Al Abedallat" w:date="2018-05-09T11:34:00Z">
              <w:rPr>
                <w:i/>
                <w:iCs/>
                <w:sz w:val="24"/>
                <w:szCs w:val="24"/>
              </w:rPr>
            </w:rPrChange>
          </w:rPr>
          <w:t>Late Rule:</w:t>
        </w:r>
      </w:ins>
    </w:p>
    <w:p w14:paraId="5D25D60E" w14:textId="77777777" w:rsidR="00051590" w:rsidRDefault="00051590" w:rsidP="0005159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afterAutospacing="0" w:line="240" w:lineRule="auto"/>
        <w:rPr>
          <w:ins w:id="13" w:author="Osama Al Abedallat" w:date="2018-05-09T11:34:00Z"/>
          <w:rFonts w:cs="Calibri"/>
          <w:color w:val="000000"/>
        </w:rPr>
      </w:pPr>
      <w:ins w:id="14" w:author="Osama Al Abedallat" w:date="2018-05-09T11:34:00Z">
        <w:r w:rsidRPr="00D77773">
          <w:rPr>
            <w:rFonts w:cs="Calibri"/>
            <w:color w:val="000000"/>
          </w:rPr>
          <w:t>If an assessment is submitted late the maximum result</w:t>
        </w:r>
        <w:r>
          <w:rPr>
            <w:rFonts w:cs="Calibri"/>
            <w:color w:val="000000"/>
          </w:rPr>
          <w:t xml:space="preserve"> the student can achieve is 60%.</w:t>
        </w:r>
      </w:ins>
    </w:p>
    <w:p w14:paraId="0F91C41C" w14:textId="77777777" w:rsidR="00051590" w:rsidRPr="00D77773" w:rsidRDefault="00051590" w:rsidP="0005159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afterAutospacing="0" w:line="240" w:lineRule="auto"/>
        <w:rPr>
          <w:ins w:id="15" w:author="Osama Al Abedallat" w:date="2018-05-09T11:34:00Z"/>
          <w:rFonts w:cs="Calibri"/>
          <w:color w:val="000000"/>
        </w:rPr>
      </w:pPr>
      <w:ins w:id="16" w:author="Osama Al Abedallat" w:date="2018-05-09T11:34:00Z">
        <w:r w:rsidRPr="00D77773">
          <w:rPr>
            <w:rFonts w:cs="Calibri"/>
            <w:color w:val="000000"/>
          </w:rPr>
          <w:t xml:space="preserve">The cut off time for submitting an assessment will be 3 calendar days after the assessment is due. A student submitting after 3 calendar days will get 0%. </w:t>
        </w:r>
      </w:ins>
    </w:p>
    <w:p w14:paraId="661D24A9" w14:textId="77777777" w:rsidR="00051590" w:rsidRDefault="00051590" w:rsidP="00051590">
      <w:pPr>
        <w:pStyle w:val="ListParagraph"/>
        <w:numPr>
          <w:ilvl w:val="0"/>
          <w:numId w:val="24"/>
        </w:numPr>
        <w:spacing w:after="0" w:afterAutospacing="0" w:line="300" w:lineRule="auto"/>
        <w:rPr>
          <w:ins w:id="17" w:author="Osama Al Abedallat" w:date="2018-05-09T11:34:00Z"/>
        </w:rPr>
      </w:pPr>
      <w:ins w:id="18" w:author="Osama Al Abedallat" w:date="2018-05-09T11:34:00Z">
        <w:r>
          <w:t>Extensions request should be made 48 hours before submission date, and for valid reasons only.</w:t>
        </w:r>
      </w:ins>
    </w:p>
    <w:p w14:paraId="071453F8" w14:textId="77777777" w:rsidR="00051590" w:rsidRPr="00051590" w:rsidRDefault="00051590" w:rsidP="00051590">
      <w:pPr>
        <w:tabs>
          <w:tab w:val="left" w:pos="2977"/>
        </w:tabs>
        <w:spacing w:line="240" w:lineRule="auto"/>
        <w:rPr>
          <w:i/>
          <w:iCs/>
          <w:sz w:val="24"/>
          <w:szCs w:val="24"/>
        </w:rPr>
      </w:pPr>
    </w:p>
    <w:p w14:paraId="31E60C23" w14:textId="77777777" w:rsidR="00051590" w:rsidRPr="005116A9" w:rsidRDefault="00051590" w:rsidP="00051590">
      <w:pPr>
        <w:tabs>
          <w:tab w:val="left" w:pos="2977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16C79A6" w14:textId="77777777" w:rsidR="00051590" w:rsidRDefault="00051590" w:rsidP="00051590">
      <w:pPr>
        <w:tabs>
          <w:tab w:val="left" w:pos="2430"/>
        </w:tabs>
        <w:spacing w:line="240" w:lineRule="auto"/>
        <w:rPr>
          <w:sz w:val="24"/>
          <w:szCs w:val="24"/>
        </w:rPr>
      </w:pPr>
    </w:p>
    <w:p w14:paraId="1983B477" w14:textId="77777777" w:rsidR="00051590" w:rsidRDefault="00051590" w:rsidP="00051590">
      <w:pPr>
        <w:tabs>
          <w:tab w:val="left" w:pos="2430"/>
        </w:tabs>
        <w:spacing w:line="240" w:lineRule="auto"/>
        <w:ind w:left="360"/>
        <w:rPr>
          <w:sz w:val="24"/>
          <w:szCs w:val="24"/>
        </w:rPr>
      </w:pPr>
    </w:p>
    <w:p w14:paraId="6CAF06EE" w14:textId="77777777" w:rsidR="00051590" w:rsidRDefault="00051590" w:rsidP="00051590">
      <w:pPr>
        <w:tabs>
          <w:tab w:val="left" w:pos="2430"/>
        </w:tabs>
        <w:spacing w:line="240" w:lineRule="auto"/>
        <w:ind w:left="360"/>
        <w:rPr>
          <w:sz w:val="24"/>
          <w:szCs w:val="24"/>
        </w:rPr>
      </w:pPr>
    </w:p>
    <w:p w14:paraId="11A9C02A" w14:textId="77777777" w:rsidR="00051590" w:rsidRPr="00497301" w:rsidRDefault="00051590" w:rsidP="00051590">
      <w:pPr>
        <w:tabs>
          <w:tab w:val="left" w:pos="1905"/>
        </w:tabs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83DCDB8" w14:textId="1FCA8A22" w:rsidR="00051590" w:rsidRDefault="00051590" w:rsidP="00051590">
      <w:pPr>
        <w:tabs>
          <w:tab w:val="left" w:pos="426"/>
        </w:tabs>
        <w:spacing w:line="240" w:lineRule="auto"/>
      </w:pPr>
    </w:p>
    <w:p w14:paraId="3821F266" w14:textId="095D07CD" w:rsidR="00826696" w:rsidRDefault="00826696" w:rsidP="00051590">
      <w:pPr>
        <w:tabs>
          <w:tab w:val="left" w:pos="426"/>
        </w:tabs>
        <w:spacing w:line="240" w:lineRule="auto"/>
      </w:pPr>
    </w:p>
    <w:p w14:paraId="510107A8" w14:textId="2F8F9D1C" w:rsidR="00826696" w:rsidRDefault="00826696" w:rsidP="00051590">
      <w:pPr>
        <w:tabs>
          <w:tab w:val="left" w:pos="426"/>
        </w:tabs>
        <w:spacing w:line="240" w:lineRule="auto"/>
      </w:pPr>
    </w:p>
    <w:p w14:paraId="338B1649" w14:textId="79E2C38F" w:rsidR="00826696" w:rsidRDefault="00826696" w:rsidP="00051590">
      <w:pPr>
        <w:tabs>
          <w:tab w:val="left" w:pos="426"/>
        </w:tabs>
        <w:spacing w:line="240" w:lineRule="auto"/>
      </w:pPr>
    </w:p>
    <w:p w14:paraId="0B754B60" w14:textId="77777777" w:rsidR="00826696" w:rsidRDefault="00826696" w:rsidP="00051590">
      <w:pPr>
        <w:tabs>
          <w:tab w:val="left" w:pos="426"/>
        </w:tabs>
        <w:spacing w:line="240" w:lineRule="auto"/>
      </w:pPr>
    </w:p>
    <w:p w14:paraId="3609EA1B" w14:textId="77777777" w:rsidR="00051590" w:rsidRDefault="00051590" w:rsidP="0005159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bidi="en-US"/>
        </w:rPr>
        <w:id w:val="53435304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3566D49E" w14:textId="77777777" w:rsidR="00051590" w:rsidRDefault="00051590" w:rsidP="00051590">
          <w:pPr>
            <w:pStyle w:val="TOCHeading"/>
          </w:pPr>
          <w:r>
            <w:t>Contents</w:t>
          </w:r>
        </w:p>
        <w:p w14:paraId="44F77DD3" w14:textId="77777777" w:rsidR="00051590" w:rsidRDefault="00051590" w:rsidP="000515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1137" w:history="1">
            <w:r w:rsidRPr="00EB3CA5">
              <w:rPr>
                <w:rStyle w:val="Hyperlink"/>
                <w:noProof/>
                <w:lang w:val="en-US"/>
              </w:rPr>
              <w:drawing>
                <wp:inline distT="0" distB="0" distL="0" distR="0" wp14:anchorId="5FF632BA" wp14:editId="0304E13E">
                  <wp:extent cx="3204210" cy="458837"/>
                  <wp:effectExtent l="19050" t="0" r="0" b="0"/>
                  <wp:docPr id="1" name="Picture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715" cy="45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EBFB" w14:textId="77777777" w:rsidR="00051590" w:rsidRDefault="001F6860" w:rsidP="000515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0281138" w:history="1">
            <w:r w:rsidR="00051590" w:rsidRPr="0028282B">
              <w:rPr>
                <w:rStyle w:val="Hyperlink"/>
                <w:noProof/>
              </w:rPr>
              <w:t>Database Programming 2 Project</w:t>
            </w:r>
            <w:r w:rsidR="00051590">
              <w:rPr>
                <w:noProof/>
                <w:webHidden/>
              </w:rPr>
              <w:tab/>
            </w:r>
            <w:r w:rsidR="00051590">
              <w:rPr>
                <w:noProof/>
                <w:webHidden/>
              </w:rPr>
              <w:fldChar w:fldCharType="begin"/>
            </w:r>
            <w:r w:rsidR="00051590">
              <w:rPr>
                <w:noProof/>
                <w:webHidden/>
              </w:rPr>
              <w:instrText xml:space="preserve"> PAGEREF _Toc480281138 \h </w:instrText>
            </w:r>
            <w:r w:rsidR="00051590">
              <w:rPr>
                <w:noProof/>
                <w:webHidden/>
              </w:rPr>
            </w:r>
            <w:r w:rsidR="00051590">
              <w:rPr>
                <w:noProof/>
                <w:webHidden/>
              </w:rPr>
              <w:fldChar w:fldCharType="separate"/>
            </w:r>
            <w:r w:rsidR="00051590">
              <w:rPr>
                <w:noProof/>
                <w:webHidden/>
              </w:rPr>
              <w:t>3</w:t>
            </w:r>
            <w:r w:rsidR="00051590">
              <w:rPr>
                <w:noProof/>
                <w:webHidden/>
              </w:rPr>
              <w:fldChar w:fldCharType="end"/>
            </w:r>
          </w:hyperlink>
        </w:p>
        <w:p w14:paraId="3643DE57" w14:textId="77777777" w:rsidR="00051590" w:rsidRDefault="001F6860" w:rsidP="0005159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80281139" w:history="1">
            <w:r w:rsidR="00051590" w:rsidRPr="0028282B">
              <w:rPr>
                <w:rStyle w:val="Hyperlink"/>
                <w:noProof/>
                <w:lang w:val="en-NZ"/>
              </w:rPr>
              <w:t>Due Dates</w:t>
            </w:r>
            <w:r w:rsidR="00051590">
              <w:rPr>
                <w:noProof/>
                <w:webHidden/>
              </w:rPr>
              <w:tab/>
            </w:r>
            <w:r w:rsidR="00051590">
              <w:rPr>
                <w:noProof/>
                <w:webHidden/>
              </w:rPr>
              <w:fldChar w:fldCharType="begin"/>
            </w:r>
            <w:r w:rsidR="00051590">
              <w:rPr>
                <w:noProof/>
                <w:webHidden/>
              </w:rPr>
              <w:instrText xml:space="preserve"> PAGEREF _Toc480281139 \h </w:instrText>
            </w:r>
            <w:r w:rsidR="00051590">
              <w:rPr>
                <w:noProof/>
                <w:webHidden/>
              </w:rPr>
            </w:r>
            <w:r w:rsidR="00051590">
              <w:rPr>
                <w:noProof/>
                <w:webHidden/>
              </w:rPr>
              <w:fldChar w:fldCharType="separate"/>
            </w:r>
            <w:r w:rsidR="00051590">
              <w:rPr>
                <w:noProof/>
                <w:webHidden/>
              </w:rPr>
              <w:t>3</w:t>
            </w:r>
            <w:r w:rsidR="00051590">
              <w:rPr>
                <w:noProof/>
                <w:webHidden/>
              </w:rPr>
              <w:fldChar w:fldCharType="end"/>
            </w:r>
          </w:hyperlink>
        </w:p>
        <w:p w14:paraId="64B5877F" w14:textId="77777777" w:rsidR="00051590" w:rsidRDefault="001F6860" w:rsidP="000515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0281140" w:history="1">
            <w:r w:rsidR="00051590" w:rsidRPr="0028282B">
              <w:rPr>
                <w:rStyle w:val="Hyperlink"/>
                <w:noProof/>
              </w:rPr>
              <w:t>Project Description</w:t>
            </w:r>
            <w:r w:rsidR="00051590">
              <w:rPr>
                <w:noProof/>
                <w:webHidden/>
              </w:rPr>
              <w:tab/>
            </w:r>
            <w:r w:rsidR="00051590">
              <w:rPr>
                <w:noProof/>
                <w:webHidden/>
              </w:rPr>
              <w:fldChar w:fldCharType="begin"/>
            </w:r>
            <w:r w:rsidR="00051590">
              <w:rPr>
                <w:noProof/>
                <w:webHidden/>
              </w:rPr>
              <w:instrText xml:space="preserve"> PAGEREF _Toc480281140 \h </w:instrText>
            </w:r>
            <w:r w:rsidR="00051590">
              <w:rPr>
                <w:noProof/>
                <w:webHidden/>
              </w:rPr>
            </w:r>
            <w:r w:rsidR="00051590">
              <w:rPr>
                <w:noProof/>
                <w:webHidden/>
              </w:rPr>
              <w:fldChar w:fldCharType="separate"/>
            </w:r>
            <w:r w:rsidR="00051590">
              <w:rPr>
                <w:noProof/>
                <w:webHidden/>
              </w:rPr>
              <w:t>4</w:t>
            </w:r>
            <w:r w:rsidR="00051590">
              <w:rPr>
                <w:noProof/>
                <w:webHidden/>
              </w:rPr>
              <w:fldChar w:fldCharType="end"/>
            </w:r>
          </w:hyperlink>
        </w:p>
        <w:p w14:paraId="231BEF73" w14:textId="37CE9C35" w:rsidR="00051590" w:rsidRDefault="001F6860" w:rsidP="000515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0281141" w:history="1">
            <w:r w:rsidR="00051590" w:rsidRPr="0028282B">
              <w:rPr>
                <w:rStyle w:val="Hyperlink"/>
                <w:noProof/>
                <w:lang w:val="en-NZ"/>
              </w:rPr>
              <w:t xml:space="preserve">Searching for available </w:t>
            </w:r>
            <w:r w:rsidR="00F522C7">
              <w:rPr>
                <w:rStyle w:val="Hyperlink"/>
                <w:noProof/>
                <w:lang w:val="en-NZ"/>
              </w:rPr>
              <w:t>cars</w:t>
            </w:r>
            <w:r w:rsidR="00051590">
              <w:rPr>
                <w:noProof/>
                <w:webHidden/>
              </w:rPr>
              <w:tab/>
            </w:r>
            <w:r w:rsidR="00051590">
              <w:rPr>
                <w:noProof/>
                <w:webHidden/>
              </w:rPr>
              <w:fldChar w:fldCharType="begin"/>
            </w:r>
            <w:r w:rsidR="00051590">
              <w:rPr>
                <w:noProof/>
                <w:webHidden/>
              </w:rPr>
              <w:instrText xml:space="preserve"> PAGEREF _Toc480281141 \h </w:instrText>
            </w:r>
            <w:r w:rsidR="00051590">
              <w:rPr>
                <w:noProof/>
                <w:webHidden/>
              </w:rPr>
            </w:r>
            <w:r w:rsidR="00051590">
              <w:rPr>
                <w:noProof/>
                <w:webHidden/>
              </w:rPr>
              <w:fldChar w:fldCharType="separate"/>
            </w:r>
            <w:r w:rsidR="00051590">
              <w:rPr>
                <w:noProof/>
                <w:webHidden/>
              </w:rPr>
              <w:t>4</w:t>
            </w:r>
            <w:r w:rsidR="00051590">
              <w:rPr>
                <w:noProof/>
                <w:webHidden/>
              </w:rPr>
              <w:fldChar w:fldCharType="end"/>
            </w:r>
          </w:hyperlink>
        </w:p>
        <w:p w14:paraId="01BDE03B" w14:textId="77777777" w:rsidR="00051590" w:rsidRDefault="001F6860" w:rsidP="000515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0281142" w:history="1">
            <w:r w:rsidR="00051590" w:rsidRPr="0028282B">
              <w:rPr>
                <w:rStyle w:val="Hyperlink"/>
                <w:noProof/>
                <w:lang w:val="en-NZ"/>
              </w:rPr>
              <w:t>Creating a reservation</w:t>
            </w:r>
            <w:r w:rsidR="00051590">
              <w:rPr>
                <w:noProof/>
                <w:webHidden/>
              </w:rPr>
              <w:tab/>
            </w:r>
            <w:r w:rsidR="00051590">
              <w:rPr>
                <w:noProof/>
                <w:webHidden/>
              </w:rPr>
              <w:fldChar w:fldCharType="begin"/>
            </w:r>
            <w:r w:rsidR="00051590">
              <w:rPr>
                <w:noProof/>
                <w:webHidden/>
              </w:rPr>
              <w:instrText xml:space="preserve"> PAGEREF _Toc480281142 \h </w:instrText>
            </w:r>
            <w:r w:rsidR="00051590">
              <w:rPr>
                <w:noProof/>
                <w:webHidden/>
              </w:rPr>
            </w:r>
            <w:r w:rsidR="00051590">
              <w:rPr>
                <w:noProof/>
                <w:webHidden/>
              </w:rPr>
              <w:fldChar w:fldCharType="separate"/>
            </w:r>
            <w:r w:rsidR="00051590">
              <w:rPr>
                <w:noProof/>
                <w:webHidden/>
              </w:rPr>
              <w:t>5</w:t>
            </w:r>
            <w:r w:rsidR="00051590">
              <w:rPr>
                <w:noProof/>
                <w:webHidden/>
              </w:rPr>
              <w:fldChar w:fldCharType="end"/>
            </w:r>
          </w:hyperlink>
        </w:p>
        <w:p w14:paraId="6C4FD58D" w14:textId="447E1867" w:rsidR="00051590" w:rsidRDefault="001F6860" w:rsidP="000515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0281143" w:history="1">
            <w:r w:rsidR="00051590" w:rsidRPr="0028282B">
              <w:rPr>
                <w:rStyle w:val="Hyperlink"/>
                <w:noProof/>
                <w:lang w:val="en-NZ"/>
              </w:rPr>
              <w:t>Amending Reservation Details</w:t>
            </w:r>
            <w:r w:rsidR="00051590">
              <w:rPr>
                <w:noProof/>
                <w:webHidden/>
              </w:rPr>
              <w:tab/>
            </w:r>
            <w:r w:rsidR="00F522C7">
              <w:rPr>
                <w:noProof/>
                <w:webHidden/>
              </w:rPr>
              <w:t>5</w:t>
            </w:r>
          </w:hyperlink>
        </w:p>
        <w:p w14:paraId="4DC0832D" w14:textId="77777777" w:rsidR="00051590" w:rsidRDefault="001F6860" w:rsidP="000515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0281144" w:history="1">
            <w:r w:rsidR="00051590" w:rsidRPr="0028282B">
              <w:rPr>
                <w:rStyle w:val="Hyperlink"/>
                <w:noProof/>
                <w:lang w:val="en-NZ"/>
              </w:rPr>
              <w:t>Administration  System</w:t>
            </w:r>
            <w:r w:rsidR="00051590">
              <w:rPr>
                <w:noProof/>
                <w:webHidden/>
              </w:rPr>
              <w:tab/>
            </w:r>
            <w:r w:rsidR="00051590">
              <w:rPr>
                <w:noProof/>
                <w:webHidden/>
              </w:rPr>
              <w:fldChar w:fldCharType="begin"/>
            </w:r>
            <w:r w:rsidR="00051590">
              <w:rPr>
                <w:noProof/>
                <w:webHidden/>
              </w:rPr>
              <w:instrText xml:space="preserve"> PAGEREF _Toc480281144 \h </w:instrText>
            </w:r>
            <w:r w:rsidR="00051590">
              <w:rPr>
                <w:noProof/>
                <w:webHidden/>
              </w:rPr>
            </w:r>
            <w:r w:rsidR="00051590">
              <w:rPr>
                <w:noProof/>
                <w:webHidden/>
              </w:rPr>
              <w:fldChar w:fldCharType="separate"/>
            </w:r>
            <w:r w:rsidR="00051590">
              <w:rPr>
                <w:noProof/>
                <w:webHidden/>
              </w:rPr>
              <w:t>6</w:t>
            </w:r>
            <w:r w:rsidR="00051590">
              <w:rPr>
                <w:noProof/>
                <w:webHidden/>
              </w:rPr>
              <w:fldChar w:fldCharType="end"/>
            </w:r>
          </w:hyperlink>
        </w:p>
        <w:p w14:paraId="6D7536FA" w14:textId="77777777" w:rsidR="00051590" w:rsidRDefault="001F6860" w:rsidP="000515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0281145" w:history="1">
            <w:r w:rsidR="00051590" w:rsidRPr="0028282B">
              <w:rPr>
                <w:rStyle w:val="Hyperlink"/>
                <w:noProof/>
                <w:lang w:val="en-NZ"/>
              </w:rPr>
              <w:t>Administration  Reports</w:t>
            </w:r>
            <w:r w:rsidR="00051590">
              <w:rPr>
                <w:noProof/>
                <w:webHidden/>
              </w:rPr>
              <w:tab/>
            </w:r>
            <w:r w:rsidR="00051590">
              <w:rPr>
                <w:noProof/>
                <w:webHidden/>
              </w:rPr>
              <w:fldChar w:fldCharType="begin"/>
            </w:r>
            <w:r w:rsidR="00051590">
              <w:rPr>
                <w:noProof/>
                <w:webHidden/>
              </w:rPr>
              <w:instrText xml:space="preserve"> PAGEREF _Toc480281145 \h </w:instrText>
            </w:r>
            <w:r w:rsidR="00051590">
              <w:rPr>
                <w:noProof/>
                <w:webHidden/>
              </w:rPr>
            </w:r>
            <w:r w:rsidR="00051590">
              <w:rPr>
                <w:noProof/>
                <w:webHidden/>
              </w:rPr>
              <w:fldChar w:fldCharType="separate"/>
            </w:r>
            <w:r w:rsidR="00051590">
              <w:rPr>
                <w:noProof/>
                <w:webHidden/>
              </w:rPr>
              <w:t>6</w:t>
            </w:r>
            <w:r w:rsidR="00051590">
              <w:rPr>
                <w:noProof/>
                <w:webHidden/>
              </w:rPr>
              <w:fldChar w:fldCharType="end"/>
            </w:r>
          </w:hyperlink>
        </w:p>
        <w:p w14:paraId="44CB08A9" w14:textId="77777777" w:rsidR="00051590" w:rsidRDefault="001F6860" w:rsidP="000515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80281146" w:history="1">
            <w:r w:rsidR="00051590" w:rsidRPr="0028282B">
              <w:rPr>
                <w:rStyle w:val="Hyperlink"/>
                <w:noProof/>
                <w:lang w:val="en-NZ"/>
              </w:rPr>
              <w:t>Other  Requirements</w:t>
            </w:r>
            <w:r w:rsidR="00051590">
              <w:rPr>
                <w:noProof/>
                <w:webHidden/>
              </w:rPr>
              <w:tab/>
            </w:r>
            <w:r w:rsidR="00051590">
              <w:rPr>
                <w:noProof/>
                <w:webHidden/>
              </w:rPr>
              <w:fldChar w:fldCharType="begin"/>
            </w:r>
            <w:r w:rsidR="00051590">
              <w:rPr>
                <w:noProof/>
                <w:webHidden/>
              </w:rPr>
              <w:instrText xml:space="preserve"> PAGEREF _Toc480281146 \h </w:instrText>
            </w:r>
            <w:r w:rsidR="00051590">
              <w:rPr>
                <w:noProof/>
                <w:webHidden/>
              </w:rPr>
            </w:r>
            <w:r w:rsidR="00051590">
              <w:rPr>
                <w:noProof/>
                <w:webHidden/>
              </w:rPr>
              <w:fldChar w:fldCharType="separate"/>
            </w:r>
            <w:r w:rsidR="00051590">
              <w:rPr>
                <w:noProof/>
                <w:webHidden/>
              </w:rPr>
              <w:t>7</w:t>
            </w:r>
            <w:r w:rsidR="00051590">
              <w:rPr>
                <w:noProof/>
                <w:webHidden/>
              </w:rPr>
              <w:fldChar w:fldCharType="end"/>
            </w:r>
          </w:hyperlink>
        </w:p>
        <w:p w14:paraId="3C180E57" w14:textId="77777777" w:rsidR="00051590" w:rsidRDefault="001F6860" w:rsidP="0005159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80281147" w:history="1">
            <w:r w:rsidR="00051590" w:rsidRPr="0028282B">
              <w:rPr>
                <w:rStyle w:val="Hyperlink"/>
                <w:noProof/>
                <w:lang w:val="en-NZ"/>
              </w:rPr>
              <w:t>Deliverables – what you need to hand in</w:t>
            </w:r>
            <w:r w:rsidR="00051590">
              <w:rPr>
                <w:noProof/>
                <w:webHidden/>
              </w:rPr>
              <w:tab/>
            </w:r>
            <w:r w:rsidR="00051590">
              <w:rPr>
                <w:noProof/>
                <w:webHidden/>
              </w:rPr>
              <w:fldChar w:fldCharType="begin"/>
            </w:r>
            <w:r w:rsidR="00051590">
              <w:rPr>
                <w:noProof/>
                <w:webHidden/>
              </w:rPr>
              <w:instrText xml:space="preserve"> PAGEREF _Toc480281147 \h </w:instrText>
            </w:r>
            <w:r w:rsidR="00051590">
              <w:rPr>
                <w:noProof/>
                <w:webHidden/>
              </w:rPr>
            </w:r>
            <w:r w:rsidR="00051590">
              <w:rPr>
                <w:noProof/>
                <w:webHidden/>
              </w:rPr>
              <w:fldChar w:fldCharType="separate"/>
            </w:r>
            <w:r w:rsidR="00051590">
              <w:rPr>
                <w:noProof/>
                <w:webHidden/>
              </w:rPr>
              <w:t>7</w:t>
            </w:r>
            <w:r w:rsidR="00051590">
              <w:rPr>
                <w:noProof/>
                <w:webHidden/>
              </w:rPr>
              <w:fldChar w:fldCharType="end"/>
            </w:r>
          </w:hyperlink>
        </w:p>
        <w:p w14:paraId="01EAFC5F" w14:textId="77777777" w:rsidR="00051590" w:rsidRDefault="001F6860" w:rsidP="0005159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80281148" w:history="1">
            <w:r w:rsidR="00051590" w:rsidRPr="0028282B">
              <w:rPr>
                <w:rStyle w:val="Hyperlink"/>
                <w:noProof/>
                <w:lang w:val="en-NZ"/>
              </w:rPr>
              <w:t>Marking Scheme</w:t>
            </w:r>
            <w:r w:rsidR="00051590">
              <w:rPr>
                <w:noProof/>
                <w:webHidden/>
              </w:rPr>
              <w:tab/>
            </w:r>
            <w:r w:rsidR="00051590">
              <w:rPr>
                <w:noProof/>
                <w:webHidden/>
              </w:rPr>
              <w:fldChar w:fldCharType="begin"/>
            </w:r>
            <w:r w:rsidR="00051590">
              <w:rPr>
                <w:noProof/>
                <w:webHidden/>
              </w:rPr>
              <w:instrText xml:space="preserve"> PAGEREF _Toc480281148 \h </w:instrText>
            </w:r>
            <w:r w:rsidR="00051590">
              <w:rPr>
                <w:noProof/>
                <w:webHidden/>
              </w:rPr>
            </w:r>
            <w:r w:rsidR="00051590">
              <w:rPr>
                <w:noProof/>
                <w:webHidden/>
              </w:rPr>
              <w:fldChar w:fldCharType="separate"/>
            </w:r>
            <w:r w:rsidR="00051590">
              <w:rPr>
                <w:noProof/>
                <w:webHidden/>
              </w:rPr>
              <w:t>7</w:t>
            </w:r>
            <w:r w:rsidR="00051590">
              <w:rPr>
                <w:noProof/>
                <w:webHidden/>
              </w:rPr>
              <w:fldChar w:fldCharType="end"/>
            </w:r>
          </w:hyperlink>
        </w:p>
        <w:p w14:paraId="2EE0770B" w14:textId="77777777" w:rsidR="00051590" w:rsidRDefault="00051590" w:rsidP="00051590">
          <w:r>
            <w:fldChar w:fldCharType="end"/>
          </w:r>
        </w:p>
      </w:sdtContent>
    </w:sdt>
    <w:p w14:paraId="7443B31E" w14:textId="77777777" w:rsidR="00051590" w:rsidRDefault="00051590" w:rsidP="00051590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14:paraId="643B79BC" w14:textId="24E13C2D" w:rsidR="00051590" w:rsidRDefault="00051590" w:rsidP="00051590">
      <w:pPr>
        <w:pStyle w:val="Heading1"/>
      </w:pPr>
      <w:bookmarkStart w:id="19" w:name="_Toc256689840"/>
      <w:bookmarkStart w:id="20" w:name="_Toc480281138"/>
      <w:r>
        <w:lastRenderedPageBreak/>
        <w:t xml:space="preserve">Database Programming 2 </w:t>
      </w:r>
      <w:r w:rsidR="00F522C7">
        <w:t xml:space="preserve">Group </w:t>
      </w:r>
      <w:r>
        <w:t>Project</w:t>
      </w:r>
      <w:bookmarkEnd w:id="19"/>
      <w:bookmarkEnd w:id="20"/>
    </w:p>
    <w:p w14:paraId="58BA1A9B" w14:textId="77777777" w:rsidR="00051590" w:rsidRPr="00E81368" w:rsidRDefault="00051590" w:rsidP="00051590"/>
    <w:p w14:paraId="769B8911" w14:textId="77777777" w:rsidR="00051590" w:rsidRDefault="00051590" w:rsidP="00051590">
      <w:pPr>
        <w:tabs>
          <w:tab w:val="center" w:pos="4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 Date: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See below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7E64C6F" w14:textId="77777777" w:rsidR="00051590" w:rsidRDefault="00051590" w:rsidP="0005159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Weighting:   30%</w:t>
      </w:r>
    </w:p>
    <w:p w14:paraId="690F1085" w14:textId="77777777" w:rsidR="00051590" w:rsidRDefault="00051590" w:rsidP="0005159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Submission: Electronic via Moodle</w:t>
      </w:r>
    </w:p>
    <w:p w14:paraId="01F9A220" w14:textId="77777777" w:rsidR="00051590" w:rsidRDefault="00051590" w:rsidP="00051590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Assessment: Group</w:t>
      </w:r>
    </w:p>
    <w:p w14:paraId="60CD5700" w14:textId="77777777" w:rsidR="00051590" w:rsidRPr="008C5A11" w:rsidRDefault="001F6860" w:rsidP="00051590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3971F84D">
          <v:rect id="_x0000_i1025" style="width:0;height:1.5pt" o:hralign="center" o:hrstd="t" o:hr="t" fillcolor="#a0a0a0" stroked="f"/>
        </w:pict>
      </w:r>
    </w:p>
    <w:p w14:paraId="1368294B" w14:textId="77777777" w:rsidR="00826696" w:rsidRDefault="00826696" w:rsidP="00051590">
      <w:pPr>
        <w:rPr>
          <w:rFonts w:ascii="Times New Roman" w:hAnsi="Times New Roman"/>
          <w:b/>
          <w:bCs/>
          <w:sz w:val="28"/>
          <w:szCs w:val="28"/>
          <w:lang w:val="en-NZ"/>
        </w:rPr>
      </w:pPr>
    </w:p>
    <w:p w14:paraId="408F8FBE" w14:textId="258FA98C" w:rsidR="00051590" w:rsidRDefault="00051590" w:rsidP="00051590">
      <w:pPr>
        <w:rPr>
          <w:rFonts w:ascii="Times New Roman" w:hAnsi="Times New Roman"/>
          <w:b/>
          <w:bCs/>
          <w:sz w:val="28"/>
          <w:szCs w:val="28"/>
          <w:lang w:val="en-NZ"/>
        </w:rPr>
      </w:pPr>
      <w:r>
        <w:rPr>
          <w:rFonts w:ascii="Times New Roman" w:hAnsi="Times New Roman"/>
          <w:b/>
          <w:bCs/>
          <w:sz w:val="28"/>
          <w:szCs w:val="28"/>
          <w:lang w:val="en-NZ"/>
        </w:rPr>
        <w:t>Learning Outcomes</w:t>
      </w:r>
    </w:p>
    <w:p w14:paraId="654311E1" w14:textId="77777777" w:rsidR="00826696" w:rsidRDefault="00826696" w:rsidP="00051590">
      <w:pPr>
        <w:rPr>
          <w:rFonts w:ascii="Times New Roman" w:hAnsi="Times New Roman"/>
          <w:b/>
          <w:bCs/>
          <w:sz w:val="28"/>
          <w:szCs w:val="28"/>
          <w:lang w:val="en-NZ"/>
        </w:rPr>
      </w:pPr>
    </w:p>
    <w:p w14:paraId="5E8A365A" w14:textId="05E75BB8" w:rsidR="00051590" w:rsidRDefault="00051590" w:rsidP="00051590">
      <w:r w:rsidRPr="00B84AA2">
        <w:t>The following learning outcomes will be assessed in this assessment:</w:t>
      </w:r>
    </w:p>
    <w:p w14:paraId="17B65D7D" w14:textId="77777777" w:rsidR="00826696" w:rsidRDefault="00826696" w:rsidP="00051590"/>
    <w:p w14:paraId="7753FBB9" w14:textId="2E3FA7DD" w:rsidR="00051590" w:rsidRPr="00826696" w:rsidRDefault="00051590" w:rsidP="00826696">
      <w:pPr>
        <w:pStyle w:val="ListParagraph"/>
        <w:numPr>
          <w:ilvl w:val="0"/>
          <w:numId w:val="25"/>
        </w:numPr>
        <w:rPr>
          <w:szCs w:val="20"/>
          <w:lang w:val="en-NZ"/>
        </w:rPr>
      </w:pPr>
      <w:del w:id="21" w:author="Malcolm McKenzie" w:date="2017-04-18T14:55:00Z">
        <w:r w:rsidRPr="00826696" w:rsidDel="00036812">
          <w:rPr>
            <w:szCs w:val="20"/>
            <w:lang w:val="en-NZ"/>
            <w:rPrChange w:id="22" w:author="Malcolm McKenzie" w:date="2017-04-18T14:55:00Z">
              <w:rPr>
                <w:sz w:val="20"/>
                <w:szCs w:val="20"/>
                <w:lang w:val="en-NZ"/>
              </w:rPr>
            </w:rPrChange>
          </w:rPr>
          <w:delText xml:space="preserve">1. </w:delText>
        </w:r>
      </w:del>
      <w:r w:rsidRPr="00826696">
        <w:rPr>
          <w:szCs w:val="20"/>
          <w:lang w:val="en-NZ"/>
          <w:rPrChange w:id="23" w:author="Malcolm McKenzie" w:date="2017-04-18T14:55:00Z">
            <w:rPr>
              <w:sz w:val="20"/>
              <w:szCs w:val="20"/>
              <w:lang w:val="en-NZ"/>
            </w:rPr>
          </w:rPrChange>
        </w:rPr>
        <w:t xml:space="preserve">Design, develop and test data driven, </w:t>
      </w:r>
      <w:r w:rsidR="00826696" w:rsidRPr="00826696">
        <w:rPr>
          <w:szCs w:val="20"/>
          <w:lang w:val="en-NZ"/>
        </w:rPr>
        <w:t>server-side</w:t>
      </w:r>
      <w:r w:rsidRPr="00826696">
        <w:rPr>
          <w:szCs w:val="20"/>
          <w:lang w:val="en-NZ"/>
          <w:rPrChange w:id="24" w:author="Malcolm McKenzie" w:date="2017-04-18T14:55:00Z">
            <w:rPr>
              <w:sz w:val="20"/>
              <w:szCs w:val="20"/>
              <w:lang w:val="en-NZ"/>
            </w:rPr>
          </w:rPrChange>
        </w:rPr>
        <w:t xml:space="preserve"> applications</w:t>
      </w:r>
      <w:r w:rsidR="00826696" w:rsidRPr="00826696">
        <w:rPr>
          <w:szCs w:val="20"/>
          <w:lang w:val="en-NZ"/>
        </w:rPr>
        <w:t>.</w:t>
      </w:r>
    </w:p>
    <w:p w14:paraId="51791C4D" w14:textId="77777777" w:rsidR="00826696" w:rsidRPr="00826696" w:rsidRDefault="00826696" w:rsidP="00826696">
      <w:pPr>
        <w:pStyle w:val="ListParagraph"/>
        <w:numPr>
          <w:ilvl w:val="0"/>
          <w:numId w:val="0"/>
        </w:numPr>
        <w:ind w:left="1777"/>
        <w:rPr>
          <w:szCs w:val="20"/>
          <w:lang w:val="en-NZ"/>
          <w:rPrChange w:id="25" w:author="Malcolm McKenzie" w:date="2017-04-18T14:55:00Z">
            <w:rPr>
              <w:sz w:val="20"/>
              <w:szCs w:val="20"/>
              <w:lang w:val="en-NZ"/>
            </w:rPr>
          </w:rPrChange>
        </w:rPr>
      </w:pPr>
    </w:p>
    <w:p w14:paraId="6BECF106" w14:textId="77777777" w:rsidR="00051590" w:rsidRPr="00036812" w:rsidRDefault="00051590">
      <w:pPr>
        <w:ind w:left="1440" w:firstLine="0"/>
        <w:rPr>
          <w:szCs w:val="20"/>
          <w:lang w:val="en-NZ"/>
          <w:rPrChange w:id="26" w:author="Malcolm McKenzie" w:date="2017-04-18T14:55:00Z">
            <w:rPr>
              <w:sz w:val="20"/>
              <w:szCs w:val="20"/>
              <w:lang w:val="en-NZ"/>
            </w:rPr>
          </w:rPrChange>
        </w:rPr>
        <w:pPrChange w:id="27" w:author="Malcolm McKenzie" w:date="2017-04-18T14:56:00Z">
          <w:pPr/>
        </w:pPrChange>
      </w:pPr>
      <w:ins w:id="28" w:author="Malcolm McKenzie" w:date="2017-04-18T14:56:00Z">
        <w:r>
          <w:rPr>
            <w:szCs w:val="20"/>
            <w:lang w:val="en-NZ"/>
          </w:rPr>
          <w:t xml:space="preserve">2. </w:t>
        </w:r>
      </w:ins>
      <w:del w:id="29" w:author="Malcolm McKenzie" w:date="2017-04-18T14:56:00Z">
        <w:r w:rsidRPr="00036812" w:rsidDel="00036812">
          <w:rPr>
            <w:szCs w:val="20"/>
            <w:lang w:val="en-NZ"/>
            <w:rPrChange w:id="30" w:author="Malcolm McKenzie" w:date="2017-04-18T14:55:00Z">
              <w:rPr>
                <w:sz w:val="20"/>
                <w:szCs w:val="20"/>
                <w:lang w:val="en-NZ"/>
              </w:rPr>
            </w:rPrChange>
          </w:rPr>
          <w:delText>2.</w:delText>
        </w:r>
      </w:del>
      <w:r w:rsidRPr="00036812">
        <w:rPr>
          <w:szCs w:val="20"/>
          <w:lang w:val="en-NZ"/>
          <w:rPrChange w:id="31" w:author="Malcolm McKenzie" w:date="2017-04-18T14:55:00Z">
            <w:rPr>
              <w:sz w:val="20"/>
              <w:szCs w:val="20"/>
              <w:lang w:val="en-NZ"/>
            </w:rPr>
          </w:rPrChange>
        </w:rPr>
        <w:t xml:space="preserve"> Follow best practice, industry standards, design methodology, programming and documentation conventions during the development process</w:t>
      </w:r>
    </w:p>
    <w:p w14:paraId="3A936B5D" w14:textId="77777777" w:rsidR="00826696" w:rsidRDefault="00826696" w:rsidP="00051590">
      <w:pPr>
        <w:pStyle w:val="Heading2"/>
        <w:rPr>
          <w:lang w:val="en-NZ"/>
        </w:rPr>
      </w:pPr>
      <w:bookmarkStart w:id="32" w:name="_Toc480281139"/>
    </w:p>
    <w:p w14:paraId="7BE76717" w14:textId="1E04D606" w:rsidR="00051590" w:rsidRDefault="00051590" w:rsidP="00051590">
      <w:pPr>
        <w:pStyle w:val="Heading2"/>
        <w:rPr>
          <w:lang w:val="en-NZ"/>
        </w:rPr>
      </w:pPr>
      <w:r>
        <w:rPr>
          <w:lang w:val="en-NZ"/>
        </w:rPr>
        <w:t>Due Dates</w:t>
      </w:r>
      <w:bookmarkEnd w:id="32"/>
    </w:p>
    <w:tbl>
      <w:tblPr>
        <w:tblStyle w:val="LightShading1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559"/>
        <w:gridCol w:w="1574"/>
        <w:gridCol w:w="1606"/>
      </w:tblGrid>
      <w:tr w:rsidR="00051590" w:rsidRPr="008169A3" w14:paraId="561F3DF6" w14:textId="77777777" w:rsidTr="00EC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76ADD8E" w14:textId="77777777" w:rsidR="00051590" w:rsidRPr="008169A3" w:rsidRDefault="00051590" w:rsidP="00EC07D9">
            <w:pPr>
              <w:rPr>
                <w:bCs w:val="0"/>
                <w:sz w:val="24"/>
                <w:szCs w:val="24"/>
              </w:rPr>
            </w:pPr>
            <w:r w:rsidRPr="008169A3">
              <w:rPr>
                <w:bCs w:val="0"/>
                <w:sz w:val="24"/>
                <w:szCs w:val="24"/>
              </w:rPr>
              <w:t>Phase</w:t>
            </w:r>
          </w:p>
        </w:tc>
        <w:tc>
          <w:tcPr>
            <w:tcW w:w="1418" w:type="dxa"/>
          </w:tcPr>
          <w:p w14:paraId="59C288B2" w14:textId="77777777" w:rsidR="00051590" w:rsidRPr="008169A3" w:rsidRDefault="00051590" w:rsidP="00EC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del w:id="33" w:author="Malcolm McKenzie" w:date="2017-04-18T14:56:00Z">
              <w:r w:rsidRPr="008169A3" w:rsidDel="00036812">
                <w:rPr>
                  <w:bCs w:val="0"/>
                  <w:sz w:val="24"/>
                  <w:szCs w:val="24"/>
                </w:rPr>
                <w:delText xml:space="preserve">Weightings </w:delText>
              </w:r>
            </w:del>
            <w:r w:rsidRPr="008169A3">
              <w:rPr>
                <w:bCs w:val="0"/>
                <w:sz w:val="24"/>
                <w:szCs w:val="24"/>
              </w:rPr>
              <w:tab/>
            </w:r>
          </w:p>
        </w:tc>
        <w:tc>
          <w:tcPr>
            <w:tcW w:w="1559" w:type="dxa"/>
          </w:tcPr>
          <w:p w14:paraId="1702F519" w14:textId="77777777" w:rsidR="00051590" w:rsidRPr="008169A3" w:rsidRDefault="00051590" w:rsidP="00EC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8169A3">
              <w:rPr>
                <w:bCs w:val="0"/>
                <w:sz w:val="24"/>
                <w:szCs w:val="24"/>
              </w:rPr>
              <w:t>Due Date</w:t>
            </w:r>
          </w:p>
        </w:tc>
        <w:tc>
          <w:tcPr>
            <w:tcW w:w="1574" w:type="dxa"/>
          </w:tcPr>
          <w:p w14:paraId="67819127" w14:textId="77777777" w:rsidR="00051590" w:rsidRPr="008169A3" w:rsidRDefault="00051590" w:rsidP="00EC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8169A3">
              <w:rPr>
                <w:bCs w:val="0"/>
                <w:sz w:val="24"/>
                <w:szCs w:val="24"/>
              </w:rPr>
              <w:t>Type</w:t>
            </w:r>
          </w:p>
        </w:tc>
        <w:tc>
          <w:tcPr>
            <w:tcW w:w="1606" w:type="dxa"/>
          </w:tcPr>
          <w:p w14:paraId="70AA7389" w14:textId="77777777" w:rsidR="00051590" w:rsidRPr="008169A3" w:rsidRDefault="00051590" w:rsidP="00EC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8169A3">
              <w:rPr>
                <w:bCs w:val="0"/>
                <w:sz w:val="24"/>
                <w:szCs w:val="24"/>
              </w:rPr>
              <w:t>Submission</w:t>
            </w:r>
          </w:p>
        </w:tc>
      </w:tr>
      <w:tr w:rsidR="00051590" w:rsidRPr="003A5B37" w14:paraId="5502AB80" w14:textId="77777777" w:rsidTr="00EC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798F57D" w14:textId="1320B8E7" w:rsidR="00051590" w:rsidRDefault="00051590" w:rsidP="00EC07D9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Final </w:t>
            </w:r>
            <w:r w:rsidR="00826696">
              <w:rPr>
                <w:b w:val="0"/>
                <w:sz w:val="24"/>
                <w:szCs w:val="24"/>
              </w:rPr>
              <w:t>Project Submission</w:t>
            </w:r>
          </w:p>
        </w:tc>
        <w:tc>
          <w:tcPr>
            <w:tcW w:w="1418" w:type="dxa"/>
          </w:tcPr>
          <w:p w14:paraId="120E7E33" w14:textId="77777777" w:rsidR="00051590" w:rsidRDefault="00051590" w:rsidP="00EC0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  <w:sz w:val="24"/>
                <w:szCs w:val="24"/>
              </w:rPr>
            </w:pPr>
            <w:del w:id="34" w:author="Malcolm McKenzie" w:date="2017-04-18T14:56:00Z">
              <w:r w:rsidDel="00036812">
                <w:rPr>
                  <w:bCs/>
                  <w:sz w:val="24"/>
                  <w:szCs w:val="24"/>
                </w:rPr>
                <w:delText>100</w:delText>
              </w:r>
              <w:r w:rsidRPr="008169A3" w:rsidDel="00036812">
                <w:rPr>
                  <w:bCs/>
                  <w:sz w:val="24"/>
                  <w:szCs w:val="24"/>
                </w:rPr>
                <w:delText>%</w:delText>
              </w:r>
            </w:del>
          </w:p>
        </w:tc>
        <w:tc>
          <w:tcPr>
            <w:tcW w:w="1559" w:type="dxa"/>
          </w:tcPr>
          <w:p w14:paraId="510C306F" w14:textId="7226A3A5" w:rsidR="00051590" w:rsidRPr="008169A3" w:rsidRDefault="00051590" w:rsidP="00EC0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10/</w:t>
            </w:r>
            <w:r w:rsidR="00A221D2">
              <w:rPr>
                <w:bCs/>
                <w:sz w:val="24"/>
                <w:szCs w:val="24"/>
              </w:rPr>
              <w:t>6</w:t>
            </w:r>
            <w:bookmarkStart w:id="35" w:name="_GoBack"/>
            <w:bookmarkEnd w:id="35"/>
            <w:r>
              <w:rPr>
                <w:bCs/>
                <w:sz w:val="24"/>
                <w:szCs w:val="24"/>
              </w:rPr>
              <w:t>/2018</w:t>
            </w:r>
          </w:p>
        </w:tc>
        <w:tc>
          <w:tcPr>
            <w:tcW w:w="1574" w:type="dxa"/>
          </w:tcPr>
          <w:p w14:paraId="5BAAFE38" w14:textId="77777777" w:rsidR="00051590" w:rsidRPr="008169A3" w:rsidRDefault="00051590" w:rsidP="00EC0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Group</w:t>
            </w:r>
          </w:p>
        </w:tc>
        <w:tc>
          <w:tcPr>
            <w:tcW w:w="1606" w:type="dxa"/>
          </w:tcPr>
          <w:p w14:paraId="49E799C3" w14:textId="77777777" w:rsidR="00051590" w:rsidRPr="008169A3" w:rsidRDefault="00051590" w:rsidP="00EC0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169A3">
              <w:rPr>
                <w:bCs/>
                <w:sz w:val="24"/>
                <w:szCs w:val="24"/>
              </w:rPr>
              <w:t>Electronic</w:t>
            </w:r>
          </w:p>
        </w:tc>
      </w:tr>
      <w:tr w:rsidR="00051590" w:rsidRPr="003A5B37" w14:paraId="6BDB101D" w14:textId="77777777" w:rsidTr="00EC0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27A2949" w14:textId="77777777" w:rsidR="00051590" w:rsidRPr="003A5B37" w:rsidRDefault="00051590" w:rsidP="00EC07D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8EC2EB" w14:textId="77777777" w:rsidR="00051590" w:rsidRPr="008169A3" w:rsidRDefault="00051590" w:rsidP="00EC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D86C58" w14:textId="77777777" w:rsidR="00051590" w:rsidRPr="008169A3" w:rsidRDefault="00051590" w:rsidP="00EC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574" w:type="dxa"/>
          </w:tcPr>
          <w:p w14:paraId="07C11D93" w14:textId="77777777" w:rsidR="00051590" w:rsidRPr="008169A3" w:rsidRDefault="00051590" w:rsidP="00EC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606" w:type="dxa"/>
          </w:tcPr>
          <w:p w14:paraId="16984D52" w14:textId="77777777" w:rsidR="00051590" w:rsidRPr="008169A3" w:rsidRDefault="00051590" w:rsidP="00EC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4E0613C2" w14:textId="77777777" w:rsidR="00051590" w:rsidRDefault="00051590" w:rsidP="00051590">
      <w:r>
        <w:br w:type="page"/>
      </w:r>
    </w:p>
    <w:p w14:paraId="5A30D09E" w14:textId="77777777" w:rsidR="00051590" w:rsidRDefault="00051590" w:rsidP="00051590">
      <w:pPr>
        <w:pStyle w:val="Heading1"/>
      </w:pPr>
      <w:bookmarkStart w:id="36" w:name="_Toc480281140"/>
      <w:r>
        <w:lastRenderedPageBreak/>
        <w:t>Project Description</w:t>
      </w:r>
      <w:bookmarkEnd w:id="36"/>
    </w:p>
    <w:p w14:paraId="1DC020C1" w14:textId="77777777" w:rsidR="00051590" w:rsidRPr="00D93316" w:rsidRDefault="00051590" w:rsidP="00051590"/>
    <w:p w14:paraId="6EB56068" w14:textId="1282331A" w:rsidR="00051590" w:rsidRPr="00574604" w:rsidRDefault="00051590" w:rsidP="00051590">
      <w:pPr>
        <w:rPr>
          <w:b/>
          <w:bCs/>
          <w:sz w:val="24"/>
          <w:szCs w:val="24"/>
        </w:rPr>
      </w:pPr>
      <w:r w:rsidRPr="00574604">
        <w:rPr>
          <w:b/>
          <w:bCs/>
          <w:sz w:val="24"/>
          <w:szCs w:val="24"/>
        </w:rPr>
        <w:t xml:space="preserve">Online </w:t>
      </w:r>
      <w:r w:rsidR="00826696">
        <w:rPr>
          <w:b/>
          <w:bCs/>
          <w:sz w:val="24"/>
          <w:szCs w:val="24"/>
        </w:rPr>
        <w:t>Car Reservation</w:t>
      </w:r>
      <w:r>
        <w:rPr>
          <w:b/>
          <w:bCs/>
          <w:sz w:val="24"/>
          <w:szCs w:val="24"/>
        </w:rPr>
        <w:t xml:space="preserve"> System Functional Requirements</w:t>
      </w:r>
    </w:p>
    <w:p w14:paraId="3F405CE2" w14:textId="77777777" w:rsidR="00051590" w:rsidRDefault="00051590" w:rsidP="00051590">
      <w:pPr>
        <w:pStyle w:val="Heading3"/>
        <w:rPr>
          <w:lang w:val="en-NZ"/>
        </w:rPr>
      </w:pPr>
    </w:p>
    <w:p w14:paraId="48059C90" w14:textId="77777777" w:rsidR="00C40DE4" w:rsidRDefault="00C40DE4" w:rsidP="00051590">
      <w:pPr>
        <w:pStyle w:val="Heading3"/>
        <w:rPr>
          <w:lang w:val="en-NZ"/>
        </w:rPr>
      </w:pPr>
      <w:bookmarkStart w:id="37" w:name="_Toc480281141"/>
    </w:p>
    <w:p w14:paraId="2338218C" w14:textId="383AEF93" w:rsidR="00051590" w:rsidRPr="00F522C7" w:rsidRDefault="00051590" w:rsidP="00051590">
      <w:pPr>
        <w:pStyle w:val="Heading3"/>
        <w:rPr>
          <w:b/>
          <w:bCs/>
          <w:lang w:val="en-NZ"/>
        </w:rPr>
      </w:pPr>
      <w:r w:rsidRPr="00F522C7">
        <w:rPr>
          <w:b/>
          <w:bCs/>
          <w:lang w:val="en-NZ"/>
        </w:rPr>
        <w:t xml:space="preserve">Searching for available </w:t>
      </w:r>
      <w:bookmarkEnd w:id="37"/>
      <w:r w:rsidR="0070038F" w:rsidRPr="00F522C7">
        <w:rPr>
          <w:b/>
          <w:bCs/>
          <w:lang w:val="en-NZ"/>
        </w:rPr>
        <w:t>cars</w:t>
      </w:r>
    </w:p>
    <w:p w14:paraId="3B6BAA5D" w14:textId="77777777" w:rsidR="00051590" w:rsidRDefault="00051590" w:rsidP="00051590"/>
    <w:p w14:paraId="2C737599" w14:textId="58A8A1AA" w:rsidR="00051590" w:rsidRDefault="00051590" w:rsidP="00C40DE4">
      <w:pPr>
        <w:ind w:left="360" w:firstLine="0"/>
        <w:jc w:val="both"/>
      </w:pPr>
      <w:r>
        <w:t>A</w:t>
      </w:r>
      <w:r w:rsidR="00532FAD">
        <w:t xml:space="preserve"> car rental </w:t>
      </w:r>
      <w:r w:rsidR="00326DB8">
        <w:t>company</w:t>
      </w:r>
      <w:r w:rsidR="00532FAD">
        <w:t xml:space="preserve"> </w:t>
      </w:r>
      <w:r>
        <w:t xml:space="preserve">has an online </w:t>
      </w:r>
      <w:r w:rsidR="00532FAD">
        <w:t xml:space="preserve">reservation </w:t>
      </w:r>
      <w:r>
        <w:t xml:space="preserve">system that allows customers to search for and to </w:t>
      </w:r>
      <w:r w:rsidR="00532FAD">
        <w:t>reserve</w:t>
      </w:r>
      <w:r>
        <w:t xml:space="preserve"> </w:t>
      </w:r>
      <w:r w:rsidR="00532FAD">
        <w:t>cars.</w:t>
      </w:r>
      <w:r>
        <w:t xml:space="preserve">  </w:t>
      </w:r>
    </w:p>
    <w:p w14:paraId="0249F027" w14:textId="77777777" w:rsidR="00326DB8" w:rsidRDefault="00326DB8" w:rsidP="00C40DE4">
      <w:pPr>
        <w:ind w:left="360" w:firstLine="0"/>
        <w:jc w:val="both"/>
      </w:pPr>
    </w:p>
    <w:p w14:paraId="647330D1" w14:textId="14D24AEE" w:rsidR="00051590" w:rsidRDefault="00051590" w:rsidP="00C40DE4">
      <w:pPr>
        <w:ind w:left="360" w:firstLine="0"/>
        <w:jc w:val="both"/>
      </w:pPr>
      <w:r>
        <w:t xml:space="preserve">When a customer wants to make a </w:t>
      </w:r>
      <w:r w:rsidR="00326DB8">
        <w:t>reservation</w:t>
      </w:r>
      <w:r>
        <w:t xml:space="preserve"> the first step is to enter the preferred dates of </w:t>
      </w:r>
      <w:r w:rsidR="00326DB8">
        <w:t>reservation</w:t>
      </w:r>
      <w:r w:rsidR="00C40DE4">
        <w:t>, and then the desired car from different car categories and the price range per day.</w:t>
      </w:r>
    </w:p>
    <w:p w14:paraId="62914900" w14:textId="77777777" w:rsidR="00C40DE4" w:rsidRDefault="00C40DE4" w:rsidP="00C40DE4">
      <w:pPr>
        <w:ind w:left="360" w:firstLine="0"/>
        <w:jc w:val="both"/>
      </w:pPr>
    </w:p>
    <w:p w14:paraId="3224B1A5" w14:textId="288A45E1" w:rsidR="00051590" w:rsidRDefault="00051590" w:rsidP="00C40DE4">
      <w:pPr>
        <w:ind w:left="360" w:firstLine="0"/>
        <w:jc w:val="both"/>
      </w:pPr>
      <w:r>
        <w:t xml:space="preserve"> After the customer submits this information a list of possible </w:t>
      </w:r>
      <w:r w:rsidR="00C40DE4">
        <w:t>cars</w:t>
      </w:r>
      <w:r>
        <w:t xml:space="preserve"> is shown. </w:t>
      </w:r>
      <w:r w:rsidR="00C40DE4">
        <w:t>The customer should be able to see all available cars on these days along with the car price and image</w:t>
      </w:r>
      <w:r>
        <w:t>.</w:t>
      </w:r>
    </w:p>
    <w:p w14:paraId="5BA78893" w14:textId="77777777" w:rsidR="00C40DE4" w:rsidRDefault="00C40DE4" w:rsidP="00C40DE4">
      <w:pPr>
        <w:ind w:left="360" w:firstLine="0"/>
        <w:jc w:val="both"/>
      </w:pPr>
    </w:p>
    <w:p w14:paraId="44BFDA1D" w14:textId="54CB211A" w:rsidR="00051590" w:rsidRDefault="00051590" w:rsidP="00C40DE4">
      <w:pPr>
        <w:ind w:left="360" w:firstLine="0"/>
        <w:jc w:val="both"/>
      </w:pPr>
      <w:r>
        <w:t xml:space="preserve">At this point the customer can enter different search criteria to find alternative </w:t>
      </w:r>
      <w:r w:rsidR="00C40DE4">
        <w:t>cars</w:t>
      </w:r>
      <w:r>
        <w:t xml:space="preserve"> information.</w:t>
      </w:r>
    </w:p>
    <w:p w14:paraId="0F1F55D7" w14:textId="31190965" w:rsidR="00051590" w:rsidRDefault="00051590" w:rsidP="00C40DE4">
      <w:pPr>
        <w:ind w:left="360" w:firstLine="0"/>
        <w:jc w:val="both"/>
      </w:pPr>
      <w:r>
        <w:t xml:space="preserve">If the customer is happy with the details they can select the required </w:t>
      </w:r>
      <w:r w:rsidR="00C40DE4">
        <w:t>car</w:t>
      </w:r>
      <w:r>
        <w:t>(s</w:t>
      </w:r>
      <w:proofErr w:type="gramStart"/>
      <w:r>
        <w:t>), and</w:t>
      </w:r>
      <w:proofErr w:type="gramEnd"/>
      <w:r>
        <w:t xml:space="preserve"> proceed with the reservation.  </w:t>
      </w:r>
    </w:p>
    <w:p w14:paraId="402CE1A3" w14:textId="77777777" w:rsidR="00051590" w:rsidRDefault="00051590" w:rsidP="00051590"/>
    <w:p w14:paraId="14D8FD77" w14:textId="77777777" w:rsidR="00051590" w:rsidRDefault="00051590" w:rsidP="00051590">
      <w:r>
        <w:br w:type="page"/>
      </w:r>
    </w:p>
    <w:p w14:paraId="63806A23" w14:textId="77777777" w:rsidR="00051590" w:rsidRPr="000B297B" w:rsidRDefault="00051590" w:rsidP="00051590">
      <w:pPr>
        <w:pStyle w:val="Heading3"/>
        <w:rPr>
          <w:b/>
          <w:bCs/>
          <w:lang w:val="en-NZ"/>
        </w:rPr>
      </w:pPr>
      <w:bookmarkStart w:id="38" w:name="_Toc480281142"/>
      <w:r w:rsidRPr="000B297B">
        <w:rPr>
          <w:b/>
          <w:bCs/>
          <w:lang w:val="en-NZ"/>
        </w:rPr>
        <w:lastRenderedPageBreak/>
        <w:t>Creating a reservation</w:t>
      </w:r>
      <w:bookmarkEnd w:id="38"/>
      <w:r w:rsidRPr="000B297B">
        <w:rPr>
          <w:b/>
          <w:bCs/>
          <w:lang w:val="en-NZ"/>
        </w:rPr>
        <w:t xml:space="preserve"> </w:t>
      </w:r>
    </w:p>
    <w:p w14:paraId="5074AB7D" w14:textId="77777777" w:rsidR="00051590" w:rsidRDefault="00051590" w:rsidP="00051590"/>
    <w:p w14:paraId="582C3FF6" w14:textId="211C8BE8" w:rsidR="00484E0D" w:rsidRDefault="00051590" w:rsidP="00484E0D">
      <w:pPr>
        <w:ind w:left="360" w:firstLine="0"/>
        <w:jc w:val="both"/>
      </w:pPr>
      <w:r>
        <w:t xml:space="preserve">When the customer gets to the reservation page the </w:t>
      </w:r>
      <w:r w:rsidR="00C40DE4">
        <w:t>car</w:t>
      </w:r>
      <w:r>
        <w:t xml:space="preserve"> details are </w:t>
      </w:r>
      <w:r w:rsidR="00484E0D">
        <w:t>displayed -</w:t>
      </w:r>
      <w:r>
        <w:t xml:space="preserve"> </w:t>
      </w:r>
      <w:r w:rsidR="00C40DE4">
        <w:t>manufacturer, model</w:t>
      </w:r>
      <w:r w:rsidR="00B65402">
        <w:t>, year and price, with any other additional details of the car</w:t>
      </w:r>
      <w:r>
        <w:t xml:space="preserve">. </w:t>
      </w:r>
    </w:p>
    <w:p w14:paraId="079837A9" w14:textId="5F2FF615" w:rsidR="00051590" w:rsidRDefault="00051590" w:rsidP="00C40DE4">
      <w:pPr>
        <w:ind w:left="360" w:firstLine="0"/>
        <w:jc w:val="both"/>
      </w:pPr>
      <w:r>
        <w:t xml:space="preserve">If the customer does not wish to proceed they can cancel and return to the main page. </w:t>
      </w:r>
    </w:p>
    <w:p w14:paraId="4E006350" w14:textId="77777777" w:rsidR="00484E0D" w:rsidRDefault="00484E0D" w:rsidP="00C40DE4">
      <w:pPr>
        <w:ind w:left="360" w:firstLine="0"/>
        <w:jc w:val="both"/>
      </w:pPr>
    </w:p>
    <w:p w14:paraId="20925D14" w14:textId="73261D8E" w:rsidR="00484E0D" w:rsidRDefault="00051590" w:rsidP="00C40DE4">
      <w:pPr>
        <w:ind w:left="360" w:firstLine="0"/>
        <w:jc w:val="both"/>
      </w:pPr>
      <w:r>
        <w:t>If the customer chooses to proceed they are presented with a screen where they</w:t>
      </w:r>
      <w:r w:rsidR="00484E0D">
        <w:t xml:space="preserve"> can choose additional car accessories like (car seat, screens, navigation … </w:t>
      </w:r>
      <w:r w:rsidR="002755D6">
        <w:t>etc.</w:t>
      </w:r>
      <w:r w:rsidR="00484E0D">
        <w:t>).</w:t>
      </w:r>
    </w:p>
    <w:p w14:paraId="484CC3DF" w14:textId="77777777" w:rsidR="00484E0D" w:rsidRDefault="00484E0D" w:rsidP="00C40DE4">
      <w:pPr>
        <w:ind w:left="360" w:firstLine="0"/>
        <w:jc w:val="both"/>
      </w:pPr>
    </w:p>
    <w:p w14:paraId="759BFE32" w14:textId="191B94FF" w:rsidR="00051590" w:rsidRDefault="00484E0D" w:rsidP="00C40DE4">
      <w:pPr>
        <w:ind w:left="360" w:firstLine="0"/>
        <w:jc w:val="both"/>
      </w:pPr>
      <w:r>
        <w:t>Then in the next page the customer should</w:t>
      </w:r>
      <w:r w:rsidR="00051590">
        <w:t xml:space="preserve"> enter </w:t>
      </w:r>
      <w:r>
        <w:t xml:space="preserve">his details </w:t>
      </w:r>
      <w:proofErr w:type="gramStart"/>
      <w:r>
        <w:t>in order to</w:t>
      </w:r>
      <w:proofErr w:type="gramEnd"/>
      <w:r>
        <w:t xml:space="preserve"> proceed with the reservation</w:t>
      </w:r>
      <w:r w:rsidR="00051590">
        <w:t>.</w:t>
      </w:r>
    </w:p>
    <w:p w14:paraId="42E548DC" w14:textId="77777777" w:rsidR="00C3774C" w:rsidRDefault="00C3774C" w:rsidP="00C40DE4">
      <w:pPr>
        <w:ind w:left="360" w:firstLine="0"/>
        <w:jc w:val="both"/>
      </w:pPr>
    </w:p>
    <w:p w14:paraId="7C73C004" w14:textId="308EF2F2" w:rsidR="00051590" w:rsidRDefault="00051590" w:rsidP="00C40DE4">
      <w:pPr>
        <w:ind w:left="360" w:firstLine="0"/>
        <w:jc w:val="both"/>
      </w:pPr>
      <w:r>
        <w:t xml:space="preserve">At this stage the customer can still cancel and return to the main page otherwise the customer is now required to </w:t>
      </w:r>
      <w:r w:rsidR="00C3774C">
        <w:t>go to the checkout page</w:t>
      </w:r>
      <w:r w:rsidR="00D37123">
        <w:t xml:space="preserve"> where he/she can view a summary of his reservation with the total cost</w:t>
      </w:r>
      <w:r>
        <w:t>.</w:t>
      </w:r>
    </w:p>
    <w:p w14:paraId="14F44B9D" w14:textId="77777777" w:rsidR="00942A6F" w:rsidRDefault="00942A6F" w:rsidP="00942A6F">
      <w:pPr>
        <w:ind w:left="360" w:firstLine="0"/>
        <w:jc w:val="both"/>
      </w:pPr>
    </w:p>
    <w:p w14:paraId="76305F3E" w14:textId="77A87743" w:rsidR="00942A6F" w:rsidDel="00FA69C3" w:rsidRDefault="00051590" w:rsidP="00942A6F">
      <w:pPr>
        <w:ind w:left="360" w:firstLine="0"/>
        <w:jc w:val="both"/>
      </w:pPr>
      <w:r>
        <w:t>The customer now confirms the reservation. The reservation details are displayed</w:t>
      </w:r>
      <w:r w:rsidR="00942A6F">
        <w:t>.</w:t>
      </w:r>
      <w:moveFromRangeStart w:id="39" w:author="Malcolm McKenzie" w:date="2017-04-18T15:52:00Z" w:name="move480294077"/>
    </w:p>
    <w:moveFromRangeEnd w:id="39"/>
    <w:p w14:paraId="26529F84" w14:textId="77777777" w:rsidR="00051590" w:rsidDel="00FA69C3" w:rsidRDefault="00051590" w:rsidP="00C40DE4">
      <w:pPr>
        <w:ind w:left="360" w:firstLine="0"/>
        <w:jc w:val="both"/>
        <w:rPr>
          <w:del w:id="40" w:author="Malcolm McKenzie" w:date="2017-04-18T15:53:00Z"/>
        </w:rPr>
      </w:pPr>
      <w:del w:id="41" w:author="Malcolm McKenzie" w:date="2017-04-18T15:53:00Z">
        <w:r w:rsidDel="00FA69C3">
          <w:delText>Note - Each flight will only have a limited number of seats and this should be updated when a reservation is made or cancelled.</w:delText>
        </w:r>
      </w:del>
    </w:p>
    <w:p w14:paraId="4ABE4001" w14:textId="2B47CFF3" w:rsidR="00051590" w:rsidRDefault="00051590" w:rsidP="00C40DE4">
      <w:pPr>
        <w:ind w:left="360" w:firstLine="0"/>
        <w:jc w:val="both"/>
      </w:pPr>
      <w:r>
        <w:t>If the user is satisfied with the reservation details they can confirm and proceed to the payment page.</w:t>
      </w:r>
    </w:p>
    <w:p w14:paraId="7D016CFF" w14:textId="77777777" w:rsidR="00942A6F" w:rsidRDefault="00942A6F" w:rsidP="00C40DE4">
      <w:pPr>
        <w:ind w:left="360" w:firstLine="0"/>
        <w:jc w:val="both"/>
      </w:pPr>
    </w:p>
    <w:p w14:paraId="7FAA30EA" w14:textId="77777777" w:rsidR="00051590" w:rsidRDefault="00051590" w:rsidP="00C40DE4">
      <w:pPr>
        <w:ind w:left="360" w:firstLine="0"/>
        <w:jc w:val="both"/>
        <w:rPr>
          <w:ins w:id="42" w:author="Malcolm McKenzie" w:date="2017-04-18T15:52:00Z"/>
        </w:rPr>
      </w:pPr>
      <w:r>
        <w:t>On this page the customer enters the payment type, card details (number, expiry date, security number), the cardholders name, nationality and billing address.</w:t>
      </w:r>
    </w:p>
    <w:p w14:paraId="10BAF2FF" w14:textId="7B49657F" w:rsidR="00051590" w:rsidRDefault="00051590" w:rsidP="00942A6F">
      <w:pPr>
        <w:ind w:left="360" w:firstLine="0"/>
        <w:jc w:val="both"/>
      </w:pPr>
      <w:ins w:id="43" w:author="Malcolm McKenzie" w:date="2017-04-18T15:52:00Z">
        <w:r>
          <w:t>On confirmation of these details the user will be shown a summary screen and t</w:t>
        </w:r>
      </w:ins>
      <w:moveToRangeStart w:id="44" w:author="Malcolm McKenzie" w:date="2017-04-18T15:52:00Z" w:name="move480294077"/>
      <w:moveTo w:id="45" w:author="Malcolm McKenzie" w:date="2017-04-18T15:52:00Z">
        <w:del w:id="46" w:author="Malcolm McKenzie" w:date="2017-04-18T15:52:00Z">
          <w:r w:rsidDel="00FA69C3">
            <w:delText>T</w:delText>
          </w:r>
        </w:del>
        <w:r>
          <w:t xml:space="preserve">he system should also create and display a unique </w:t>
        </w:r>
      </w:moveTo>
      <w:r w:rsidR="00942A6F">
        <w:t xml:space="preserve">reservation </w:t>
      </w:r>
      <w:moveTo w:id="47" w:author="Malcolm McKenzie" w:date="2017-04-18T15:52:00Z">
        <w:r>
          <w:t xml:space="preserve">code for the reservation. </w:t>
        </w:r>
        <w:del w:id="48" w:author="Malcolm McKenzie" w:date="2017-04-18T15:52:00Z">
          <w:r w:rsidDel="00FA69C3">
            <w:delText>If the user chooses to cancel the reservation at this point they should be returned to the main page.</w:delText>
          </w:r>
        </w:del>
      </w:moveTo>
      <w:moveToRangeEnd w:id="44"/>
    </w:p>
    <w:p w14:paraId="6F08D9A8" w14:textId="77777777" w:rsidR="00051590" w:rsidRDefault="00051590" w:rsidP="00051590"/>
    <w:p w14:paraId="4192E4A3" w14:textId="0C7AE62B" w:rsidR="00051590" w:rsidRDefault="00051590" w:rsidP="00051590">
      <w:pPr>
        <w:rPr>
          <w:rFonts w:asciiTheme="majorHAnsi" w:eastAsiaTheme="majorEastAsia" w:hAnsiTheme="majorHAnsi" w:cstheme="majorBidi"/>
          <w:b/>
          <w:bCs/>
          <w:color w:val="D34817" w:themeColor="accent1"/>
          <w:lang w:val="en-NZ"/>
        </w:rPr>
      </w:pPr>
    </w:p>
    <w:p w14:paraId="61DCBD5C" w14:textId="6C596609" w:rsidR="000B297B" w:rsidRDefault="000B297B" w:rsidP="00051590">
      <w:pPr>
        <w:rPr>
          <w:rFonts w:asciiTheme="majorHAnsi" w:eastAsiaTheme="majorEastAsia" w:hAnsiTheme="majorHAnsi" w:cstheme="majorBidi"/>
          <w:b/>
          <w:bCs/>
          <w:color w:val="D34817" w:themeColor="accent1"/>
          <w:lang w:val="en-NZ"/>
        </w:rPr>
      </w:pPr>
    </w:p>
    <w:p w14:paraId="3CAC4B86" w14:textId="77777777" w:rsidR="000B297B" w:rsidRDefault="000B297B" w:rsidP="00051590">
      <w:pPr>
        <w:rPr>
          <w:rFonts w:asciiTheme="majorHAnsi" w:eastAsiaTheme="majorEastAsia" w:hAnsiTheme="majorHAnsi" w:cstheme="majorBidi"/>
          <w:b/>
          <w:bCs/>
          <w:color w:val="D34817" w:themeColor="accent1"/>
          <w:lang w:val="en-NZ"/>
        </w:rPr>
      </w:pPr>
    </w:p>
    <w:p w14:paraId="3B5A1C8E" w14:textId="77777777" w:rsidR="00051590" w:rsidRPr="000B297B" w:rsidRDefault="00051590" w:rsidP="00051590">
      <w:pPr>
        <w:pStyle w:val="Heading3"/>
        <w:rPr>
          <w:b/>
          <w:bCs/>
          <w:lang w:val="en-NZ"/>
        </w:rPr>
      </w:pPr>
      <w:bookmarkStart w:id="49" w:name="_Toc480281143"/>
      <w:r w:rsidRPr="000B297B">
        <w:rPr>
          <w:b/>
          <w:bCs/>
          <w:lang w:val="en-NZ"/>
        </w:rPr>
        <w:t>Amending Reservation Details</w:t>
      </w:r>
      <w:bookmarkEnd w:id="49"/>
    </w:p>
    <w:p w14:paraId="0B06372D" w14:textId="77777777" w:rsidR="00051590" w:rsidRDefault="00051590" w:rsidP="00051590">
      <w:pPr>
        <w:rPr>
          <w:lang w:val="en-NZ"/>
        </w:rPr>
      </w:pPr>
    </w:p>
    <w:p w14:paraId="10831EE5" w14:textId="7704AFC0" w:rsidR="00674BFF" w:rsidRDefault="00051590" w:rsidP="00674BFF">
      <w:pPr>
        <w:ind w:left="360" w:firstLine="0"/>
        <w:jc w:val="both"/>
      </w:pPr>
      <w:r w:rsidRPr="00674BFF">
        <w:t xml:space="preserve">If, after making a </w:t>
      </w:r>
      <w:r w:rsidR="00674BFF">
        <w:t>reservation</w:t>
      </w:r>
      <w:r w:rsidRPr="00674BFF">
        <w:t xml:space="preserve">, a customer wishes to change their </w:t>
      </w:r>
      <w:r w:rsidR="00674BFF">
        <w:t>reservation</w:t>
      </w:r>
      <w:r w:rsidRPr="00674BFF">
        <w:t xml:space="preserve"> details, the customer will be able to access their reservation details using the </w:t>
      </w:r>
      <w:r w:rsidR="00674BFF">
        <w:t xml:space="preserve">reservation </w:t>
      </w:r>
      <w:r w:rsidRPr="00674BFF">
        <w:t xml:space="preserve">number sent to them. </w:t>
      </w:r>
    </w:p>
    <w:p w14:paraId="09D7409B" w14:textId="77777777" w:rsidR="00674BFF" w:rsidRDefault="00674BFF" w:rsidP="00674BFF">
      <w:pPr>
        <w:ind w:left="360" w:firstLine="0"/>
        <w:jc w:val="both"/>
      </w:pPr>
    </w:p>
    <w:p w14:paraId="087F66AF" w14:textId="5A049F57" w:rsidR="00051590" w:rsidRDefault="00051590" w:rsidP="00674BFF">
      <w:pPr>
        <w:ind w:left="360" w:firstLine="0"/>
        <w:jc w:val="both"/>
      </w:pPr>
      <w:r w:rsidRPr="00674BFF">
        <w:t xml:space="preserve">Customers will be permitted to change their reservation details up to 2 days before they are due to </w:t>
      </w:r>
      <w:r w:rsidR="00674BFF">
        <w:t>get the car</w:t>
      </w:r>
      <w:r w:rsidRPr="00674BFF">
        <w:t xml:space="preserve"> </w:t>
      </w:r>
      <w:r w:rsidR="00674BFF" w:rsidRPr="00674BFF">
        <w:t>but amending</w:t>
      </w:r>
      <w:r w:rsidRPr="00674BFF">
        <w:t xml:space="preserve">   the reservation will incur a 10% charge.</w:t>
      </w:r>
    </w:p>
    <w:p w14:paraId="7FCA6FF9" w14:textId="77777777" w:rsidR="00674BFF" w:rsidRPr="00674BFF" w:rsidRDefault="00674BFF" w:rsidP="00674BFF">
      <w:pPr>
        <w:ind w:left="360" w:firstLine="0"/>
        <w:jc w:val="both"/>
      </w:pPr>
    </w:p>
    <w:p w14:paraId="1A92F6EE" w14:textId="2D21714F" w:rsidR="00051590" w:rsidRPr="00674BFF" w:rsidRDefault="00051590" w:rsidP="00674BFF">
      <w:pPr>
        <w:ind w:left="360" w:firstLine="0"/>
        <w:jc w:val="both"/>
      </w:pPr>
      <w:r w:rsidRPr="00674BFF">
        <w:t xml:space="preserve">If the user cancels the reservation the </w:t>
      </w:r>
      <w:r w:rsidR="00674BFF">
        <w:t xml:space="preserve">car available dates </w:t>
      </w:r>
      <w:r w:rsidRPr="00674BFF">
        <w:t>should be updated accordingly.</w:t>
      </w:r>
    </w:p>
    <w:p w14:paraId="1317DA83" w14:textId="21D6247F" w:rsidR="00051590" w:rsidRDefault="00051590" w:rsidP="00051590">
      <w:pPr>
        <w:pStyle w:val="Heading3"/>
        <w:rPr>
          <w:lang w:val="en-NZ"/>
        </w:rPr>
      </w:pPr>
    </w:p>
    <w:p w14:paraId="2F42D9BB" w14:textId="32A79A40" w:rsidR="00674BFF" w:rsidRDefault="00674BFF" w:rsidP="00674BFF">
      <w:pPr>
        <w:rPr>
          <w:lang w:val="en-NZ" w:bidi="ar-SA"/>
        </w:rPr>
      </w:pPr>
    </w:p>
    <w:p w14:paraId="15268319" w14:textId="6140D8E7" w:rsidR="00051590" w:rsidRPr="000B297B" w:rsidRDefault="00674BFF" w:rsidP="00051590">
      <w:pPr>
        <w:pStyle w:val="Heading3"/>
        <w:rPr>
          <w:b/>
          <w:bCs/>
          <w:lang w:val="en-NZ"/>
        </w:rPr>
      </w:pPr>
      <w:r w:rsidRPr="000B297B">
        <w:rPr>
          <w:b/>
          <w:bCs/>
          <w:lang w:val="en-NZ"/>
        </w:rPr>
        <w:lastRenderedPageBreak/>
        <w:t>Administration System</w:t>
      </w:r>
    </w:p>
    <w:p w14:paraId="01800FB5" w14:textId="77777777" w:rsidR="00051590" w:rsidRDefault="00051590" w:rsidP="00051590"/>
    <w:p w14:paraId="28E73A05" w14:textId="1B692C4D" w:rsidR="00051590" w:rsidRDefault="00051590" w:rsidP="00C151B0">
      <w:pPr>
        <w:ind w:left="360" w:firstLine="0"/>
        <w:jc w:val="both"/>
      </w:pPr>
      <w:r>
        <w:t xml:space="preserve">The system also requires an admin section where </w:t>
      </w:r>
      <w:r w:rsidR="00C22785">
        <w:t>company</w:t>
      </w:r>
      <w:r>
        <w:t xml:space="preserve"> staff can log in to add and amend details of </w:t>
      </w:r>
      <w:r w:rsidR="00C22785">
        <w:t>cars</w:t>
      </w:r>
      <w:r>
        <w:t xml:space="preserve"> </w:t>
      </w:r>
    </w:p>
    <w:p w14:paraId="49A98C30" w14:textId="0DF491F5" w:rsidR="00051590" w:rsidRDefault="00C151B0" w:rsidP="00051590">
      <w:pPr>
        <w:pStyle w:val="ListParagraph"/>
        <w:numPr>
          <w:ilvl w:val="0"/>
          <w:numId w:val="21"/>
        </w:numPr>
        <w:spacing w:after="0" w:afterAutospacing="0" w:line="300" w:lineRule="auto"/>
      </w:pPr>
      <w:r>
        <w:t>Make</w:t>
      </w:r>
    </w:p>
    <w:p w14:paraId="0873DF86" w14:textId="617A8781" w:rsidR="00051590" w:rsidRDefault="00C151B0" w:rsidP="00051590">
      <w:pPr>
        <w:pStyle w:val="ListParagraph"/>
        <w:numPr>
          <w:ilvl w:val="0"/>
          <w:numId w:val="21"/>
        </w:numPr>
        <w:spacing w:after="0" w:afterAutospacing="0" w:line="300" w:lineRule="auto"/>
      </w:pPr>
      <w:r>
        <w:t>Model</w:t>
      </w:r>
    </w:p>
    <w:p w14:paraId="6052DDD0" w14:textId="1FA4653B" w:rsidR="00051590" w:rsidRDefault="00C151B0" w:rsidP="00051590">
      <w:pPr>
        <w:pStyle w:val="ListParagraph"/>
        <w:numPr>
          <w:ilvl w:val="0"/>
          <w:numId w:val="21"/>
        </w:numPr>
        <w:spacing w:after="0" w:afterAutospacing="0" w:line="300" w:lineRule="auto"/>
      </w:pPr>
      <w:r>
        <w:t>Year</w:t>
      </w:r>
    </w:p>
    <w:p w14:paraId="66144F00" w14:textId="03C68399" w:rsidR="00051590" w:rsidRDefault="00C151B0" w:rsidP="00C151B0">
      <w:pPr>
        <w:spacing w:after="0" w:line="300" w:lineRule="auto"/>
        <w:ind w:left="360" w:firstLine="0"/>
      </w:pPr>
      <w:r>
        <w:t>And any other details</w:t>
      </w:r>
      <w:r w:rsidR="001A58EF">
        <w:t>.</w:t>
      </w:r>
    </w:p>
    <w:p w14:paraId="3427960E" w14:textId="77777777" w:rsidR="00051590" w:rsidRDefault="00051590" w:rsidP="000B297B">
      <w:pPr>
        <w:pStyle w:val="ListParagraph"/>
        <w:numPr>
          <w:ilvl w:val="0"/>
          <w:numId w:val="0"/>
        </w:numPr>
        <w:ind w:left="360"/>
      </w:pPr>
    </w:p>
    <w:p w14:paraId="6DB475DE" w14:textId="269C515A" w:rsidR="00051590" w:rsidRDefault="00051590" w:rsidP="00051590">
      <w:r>
        <w:t xml:space="preserve"> Admin staff should be able to search the existing </w:t>
      </w:r>
      <w:r w:rsidR="000B297B">
        <w:t>cars by different criteria’s.</w:t>
      </w:r>
    </w:p>
    <w:p w14:paraId="3F1ABD3C" w14:textId="55E9B96B" w:rsidR="00051590" w:rsidRDefault="00051590" w:rsidP="00051590">
      <w:pPr>
        <w:pStyle w:val="Heading3"/>
      </w:pPr>
    </w:p>
    <w:p w14:paraId="027B21E8" w14:textId="60A794BB" w:rsidR="000B297B" w:rsidRDefault="000B297B" w:rsidP="00051590">
      <w:pPr>
        <w:pStyle w:val="Heading3"/>
      </w:pPr>
    </w:p>
    <w:p w14:paraId="1801C6D8" w14:textId="77777777" w:rsidR="000B297B" w:rsidRPr="000B297B" w:rsidDel="00FB7A85" w:rsidRDefault="000B297B" w:rsidP="000B297B">
      <w:pPr>
        <w:rPr>
          <w:del w:id="50" w:author="Malcolm McKenzie" w:date="2017-04-18T14:58:00Z"/>
          <w:lang w:val="en-GB" w:bidi="ar-SA"/>
        </w:rPr>
      </w:pPr>
    </w:p>
    <w:p w14:paraId="7FDA7CBC" w14:textId="77777777" w:rsidR="00051590" w:rsidRDefault="00051590" w:rsidP="00051590">
      <w:pPr>
        <w:pStyle w:val="Heading3"/>
        <w:rPr>
          <w:ins w:id="51" w:author="Malcolm McKenzie" w:date="2017-04-18T14:58:00Z"/>
          <w:lang w:val="en-NZ"/>
        </w:rPr>
      </w:pPr>
    </w:p>
    <w:p w14:paraId="7BF0459C" w14:textId="7D2DC9E7" w:rsidR="00051590" w:rsidRPr="000B297B" w:rsidRDefault="00051590" w:rsidP="00051590">
      <w:pPr>
        <w:pStyle w:val="Heading3"/>
        <w:rPr>
          <w:b/>
          <w:bCs/>
          <w:lang w:val="en-NZ"/>
        </w:rPr>
      </w:pPr>
      <w:r w:rsidRPr="000B297B">
        <w:rPr>
          <w:b/>
          <w:bCs/>
          <w:lang w:val="en-NZ"/>
        </w:rPr>
        <w:t xml:space="preserve"> </w:t>
      </w:r>
      <w:r w:rsidR="000B297B" w:rsidRPr="000B297B">
        <w:rPr>
          <w:b/>
          <w:bCs/>
          <w:lang w:val="en-NZ"/>
        </w:rPr>
        <w:t>Administration Reports</w:t>
      </w:r>
    </w:p>
    <w:p w14:paraId="4BAB61B0" w14:textId="77777777" w:rsidR="00051590" w:rsidRDefault="00051590" w:rsidP="00051590">
      <w:pPr>
        <w:rPr>
          <w:lang w:val="en-NZ"/>
        </w:rPr>
      </w:pPr>
    </w:p>
    <w:p w14:paraId="08CF8C0F" w14:textId="1B289107" w:rsidR="00051590" w:rsidRPr="000B297B" w:rsidRDefault="00051590" w:rsidP="000B297B">
      <w:pPr>
        <w:ind w:left="360" w:firstLine="0"/>
        <w:jc w:val="both"/>
      </w:pPr>
      <w:r w:rsidRPr="000B297B">
        <w:t>The admin system should include a management reporting subsystem showing the following reports:</w:t>
      </w:r>
    </w:p>
    <w:p w14:paraId="1D3CDD3D" w14:textId="09545514" w:rsidR="00051590" w:rsidRPr="004D534D" w:rsidRDefault="00051590" w:rsidP="00051590">
      <w:pPr>
        <w:pStyle w:val="ListParagraph"/>
        <w:numPr>
          <w:ilvl w:val="0"/>
          <w:numId w:val="22"/>
        </w:numPr>
        <w:spacing w:after="0" w:afterAutospacing="0" w:line="300" w:lineRule="auto"/>
        <w:rPr>
          <w:lang w:val="en-NZ"/>
        </w:rPr>
      </w:pPr>
      <w:r w:rsidRPr="004D534D">
        <w:rPr>
          <w:lang w:val="en-NZ"/>
        </w:rPr>
        <w:t xml:space="preserve">Most popular </w:t>
      </w:r>
      <w:r w:rsidR="00794BB5">
        <w:rPr>
          <w:lang w:val="en-NZ"/>
        </w:rPr>
        <w:t>reserved cars.</w:t>
      </w:r>
    </w:p>
    <w:p w14:paraId="43003312" w14:textId="1102685A" w:rsidR="00051590" w:rsidRPr="004D534D" w:rsidRDefault="00051590" w:rsidP="00051590">
      <w:pPr>
        <w:pStyle w:val="ListParagraph"/>
        <w:numPr>
          <w:ilvl w:val="0"/>
          <w:numId w:val="22"/>
        </w:numPr>
        <w:spacing w:after="0" w:afterAutospacing="0" w:line="300" w:lineRule="auto"/>
        <w:rPr>
          <w:lang w:val="en-NZ"/>
        </w:rPr>
      </w:pPr>
      <w:r w:rsidRPr="004D534D">
        <w:rPr>
          <w:lang w:val="en-NZ"/>
        </w:rPr>
        <w:t>Monthly sales revenue – this should be displayed for a period between dates entered by the admin user</w:t>
      </w:r>
      <w:r w:rsidR="006678E7">
        <w:rPr>
          <w:lang w:val="en-NZ"/>
        </w:rPr>
        <w:t>.</w:t>
      </w:r>
    </w:p>
    <w:p w14:paraId="79B3FF12" w14:textId="77777777" w:rsidR="00051590" w:rsidRDefault="00051590" w:rsidP="00051590"/>
    <w:p w14:paraId="094D44F6" w14:textId="77777777" w:rsidR="00051590" w:rsidRDefault="00051590" w:rsidP="00051590">
      <w:pPr>
        <w:rPr>
          <w:lang w:val="en-NZ"/>
        </w:rPr>
      </w:pPr>
    </w:p>
    <w:p w14:paraId="745B48BD" w14:textId="77777777" w:rsidR="00051590" w:rsidRDefault="00051590" w:rsidP="00051590">
      <w:pPr>
        <w:rPr>
          <w:rFonts w:asciiTheme="majorHAnsi" w:eastAsiaTheme="majorEastAsia" w:hAnsiTheme="majorHAnsi" w:cstheme="majorBidi"/>
          <w:b/>
          <w:bCs/>
          <w:color w:val="D34817" w:themeColor="accent1"/>
          <w:lang w:val="en-NZ"/>
        </w:rPr>
      </w:pPr>
      <w:r>
        <w:rPr>
          <w:lang w:val="en-NZ"/>
        </w:rPr>
        <w:br w:type="page"/>
      </w:r>
    </w:p>
    <w:p w14:paraId="6D025D6A" w14:textId="4C1F637A" w:rsidR="00051590" w:rsidRPr="00050791" w:rsidRDefault="00050791" w:rsidP="00051590">
      <w:pPr>
        <w:pStyle w:val="Heading3"/>
        <w:rPr>
          <w:b/>
          <w:bCs/>
          <w:lang w:val="en-NZ"/>
        </w:rPr>
      </w:pPr>
      <w:r w:rsidRPr="00050791">
        <w:rPr>
          <w:b/>
          <w:bCs/>
          <w:lang w:val="en-NZ"/>
        </w:rPr>
        <w:lastRenderedPageBreak/>
        <w:t>Other Requirements</w:t>
      </w:r>
    </w:p>
    <w:p w14:paraId="0EC694EF" w14:textId="77777777" w:rsidR="00051590" w:rsidRDefault="00051590" w:rsidP="00051590">
      <w:pPr>
        <w:rPr>
          <w:lang w:val="en-NZ"/>
        </w:rPr>
      </w:pPr>
    </w:p>
    <w:p w14:paraId="734C5E2D" w14:textId="276AC9D2" w:rsidR="00051590" w:rsidRPr="005003DA" w:rsidRDefault="00051590" w:rsidP="005003DA">
      <w:pPr>
        <w:ind w:left="360" w:firstLine="0"/>
        <w:jc w:val="both"/>
      </w:pPr>
      <w:r w:rsidRPr="005003DA">
        <w:rPr>
          <w:b/>
          <w:bCs/>
        </w:rPr>
        <w:t>Navigation</w:t>
      </w:r>
      <w:r w:rsidRPr="005003DA">
        <w:t xml:space="preserve"> – the system should apply a consistent and logical means of navigating the application.</w:t>
      </w:r>
    </w:p>
    <w:p w14:paraId="46CD53AE" w14:textId="77777777" w:rsidR="00C636B3" w:rsidRPr="005003DA" w:rsidRDefault="00C636B3" w:rsidP="005003DA">
      <w:pPr>
        <w:ind w:left="360" w:firstLine="0"/>
        <w:jc w:val="both"/>
      </w:pPr>
    </w:p>
    <w:p w14:paraId="53C5DDE1" w14:textId="2AC9B9EC" w:rsidR="00051590" w:rsidRPr="005003DA" w:rsidRDefault="00051590" w:rsidP="005003DA">
      <w:pPr>
        <w:ind w:left="360" w:firstLine="0"/>
        <w:jc w:val="both"/>
      </w:pPr>
      <w:r w:rsidRPr="005003DA">
        <w:rPr>
          <w:b/>
          <w:bCs/>
        </w:rPr>
        <w:t xml:space="preserve">Look and </w:t>
      </w:r>
      <w:r w:rsidR="00C636B3" w:rsidRPr="005003DA">
        <w:rPr>
          <w:b/>
          <w:bCs/>
        </w:rPr>
        <w:t>feel</w:t>
      </w:r>
      <w:r w:rsidR="00C636B3" w:rsidRPr="005003DA">
        <w:t xml:space="preserve"> -</w:t>
      </w:r>
      <w:r w:rsidRPr="005003DA">
        <w:t xml:space="preserve"> the application should have a professional look and feel and should be user friendly. It should use appropriate windows controls should as </w:t>
      </w:r>
      <w:r w:rsidR="00C636B3" w:rsidRPr="005003DA">
        <w:t>drop-down</w:t>
      </w:r>
      <w:r w:rsidRPr="005003DA">
        <w:t xml:space="preserve"> lists, radio buttons and so on wherever possible. </w:t>
      </w:r>
    </w:p>
    <w:p w14:paraId="67C004AA" w14:textId="77777777" w:rsidR="00C636B3" w:rsidRPr="005003DA" w:rsidRDefault="00C636B3" w:rsidP="005003DA">
      <w:pPr>
        <w:ind w:left="360" w:firstLine="0"/>
        <w:jc w:val="both"/>
      </w:pPr>
    </w:p>
    <w:p w14:paraId="68DDF28D" w14:textId="77777777" w:rsidR="00051590" w:rsidRPr="005003DA" w:rsidRDefault="00051590" w:rsidP="005003DA">
      <w:pPr>
        <w:ind w:left="360" w:firstLine="0"/>
        <w:jc w:val="both"/>
      </w:pPr>
      <w:r w:rsidRPr="005003DA">
        <w:rPr>
          <w:b/>
          <w:bCs/>
        </w:rPr>
        <w:t>Validation of input</w:t>
      </w:r>
      <w:r w:rsidRPr="005003DA">
        <w:t xml:space="preserve"> – it is important that data is validated before being added to the database to ensure system integrity. Any invalid input should result in an appropriate error message being displayed.</w:t>
      </w:r>
    </w:p>
    <w:p w14:paraId="25AF080E" w14:textId="00DCF0A0" w:rsidR="00051590" w:rsidRPr="005003DA" w:rsidRDefault="00051590" w:rsidP="005003DA">
      <w:pPr>
        <w:ind w:left="360" w:firstLine="0"/>
        <w:jc w:val="both"/>
      </w:pPr>
      <w:r w:rsidRPr="005003DA">
        <w:t xml:space="preserve">Other features you may wish to consider are multiple language and currency support and ensuring that the database is secure. </w:t>
      </w:r>
    </w:p>
    <w:p w14:paraId="3707D762" w14:textId="77777777" w:rsidR="005003DA" w:rsidRPr="005003DA" w:rsidRDefault="005003DA" w:rsidP="005003DA">
      <w:pPr>
        <w:ind w:left="360" w:firstLine="0"/>
        <w:jc w:val="both"/>
      </w:pPr>
    </w:p>
    <w:p w14:paraId="46D4CC17" w14:textId="42DE995A" w:rsidR="00051590" w:rsidRPr="005003DA" w:rsidRDefault="00051590" w:rsidP="005003DA">
      <w:pPr>
        <w:ind w:left="360" w:firstLine="0"/>
        <w:jc w:val="both"/>
      </w:pPr>
      <w:r w:rsidRPr="005003DA">
        <w:t>Additional marks will be awarded for extra features added that exceed the original requirements.</w:t>
      </w:r>
    </w:p>
    <w:p w14:paraId="70ADF353" w14:textId="77777777" w:rsidR="005003DA" w:rsidRPr="005003DA" w:rsidRDefault="005003DA" w:rsidP="005003DA">
      <w:pPr>
        <w:ind w:left="360" w:firstLine="0"/>
        <w:jc w:val="both"/>
      </w:pPr>
    </w:p>
    <w:p w14:paraId="6CA66160" w14:textId="77777777" w:rsidR="00051590" w:rsidRPr="005003DA" w:rsidRDefault="00051590" w:rsidP="005003DA">
      <w:pPr>
        <w:ind w:left="360" w:firstLine="0"/>
        <w:jc w:val="both"/>
      </w:pPr>
      <w:r w:rsidRPr="005003DA">
        <w:rPr>
          <w:b/>
          <w:bCs/>
        </w:rPr>
        <w:t>Note</w:t>
      </w:r>
      <w:r w:rsidRPr="005003DA">
        <w:t>: it is important that your database contains sufficient data to allow it to be tested thoroughly so ensure that you have created an effective test bed.</w:t>
      </w:r>
    </w:p>
    <w:p w14:paraId="45F2839B" w14:textId="77777777" w:rsidR="00051590" w:rsidRPr="005003DA" w:rsidRDefault="00051590" w:rsidP="005003DA">
      <w:pPr>
        <w:ind w:left="360" w:firstLine="0"/>
        <w:jc w:val="both"/>
      </w:pPr>
    </w:p>
    <w:p w14:paraId="1079E544" w14:textId="77777777" w:rsidR="008E5FAE" w:rsidRDefault="008E5FAE" w:rsidP="00051590">
      <w:pPr>
        <w:pStyle w:val="Heading2"/>
        <w:rPr>
          <w:lang w:val="en-NZ"/>
        </w:rPr>
      </w:pPr>
      <w:bookmarkStart w:id="52" w:name="_Toc480281147"/>
    </w:p>
    <w:p w14:paraId="21E56D2B" w14:textId="77777777" w:rsidR="008E5FAE" w:rsidRDefault="008E5FAE" w:rsidP="00051590">
      <w:pPr>
        <w:pStyle w:val="Heading2"/>
        <w:rPr>
          <w:lang w:val="en-NZ"/>
        </w:rPr>
      </w:pPr>
    </w:p>
    <w:p w14:paraId="03AFA229" w14:textId="2F5D1B19" w:rsidR="00051590" w:rsidRDefault="00051590" w:rsidP="00051590">
      <w:pPr>
        <w:pStyle w:val="Heading2"/>
        <w:rPr>
          <w:lang w:val="en-NZ"/>
        </w:rPr>
      </w:pPr>
      <w:r>
        <w:rPr>
          <w:lang w:val="en-NZ"/>
        </w:rPr>
        <w:t>Deliverables – what you need to hand in</w:t>
      </w:r>
      <w:bookmarkEnd w:id="52"/>
    </w:p>
    <w:p w14:paraId="03ECB200" w14:textId="77777777" w:rsidR="00051590" w:rsidRDefault="00051590" w:rsidP="00051590">
      <w:pPr>
        <w:rPr>
          <w:lang w:val="en-NZ"/>
        </w:rPr>
      </w:pPr>
    </w:p>
    <w:p w14:paraId="2A7558D5" w14:textId="77777777" w:rsidR="00051590" w:rsidRDefault="00051590" w:rsidP="00051590">
      <w:pPr>
        <w:pStyle w:val="ListParagraph"/>
        <w:numPr>
          <w:ilvl w:val="0"/>
          <w:numId w:val="23"/>
        </w:numPr>
        <w:spacing w:after="0" w:afterAutospacing="0" w:line="300" w:lineRule="auto"/>
      </w:pPr>
      <w:r w:rsidRPr="004D534D">
        <w:rPr>
          <w:rFonts w:eastAsiaTheme="minorHAnsi"/>
          <w:lang w:val="en-NZ"/>
        </w:rPr>
        <w:t xml:space="preserve">Your </w:t>
      </w:r>
      <w:proofErr w:type="spellStart"/>
      <w:r>
        <w:t>Netbeans</w:t>
      </w:r>
      <w:proofErr w:type="spellEnd"/>
      <w:r>
        <w:t xml:space="preserve"> project</w:t>
      </w:r>
    </w:p>
    <w:p w14:paraId="72DDAB02" w14:textId="77777777" w:rsidR="00051590" w:rsidRPr="00D92CF5" w:rsidRDefault="00051590" w:rsidP="00051590">
      <w:pPr>
        <w:pStyle w:val="ListParagraph"/>
        <w:numPr>
          <w:ilvl w:val="0"/>
          <w:numId w:val="23"/>
        </w:numPr>
        <w:spacing w:line="300" w:lineRule="auto"/>
        <w:rPr>
          <w:lang w:val="en-NZ"/>
        </w:rPr>
      </w:pPr>
      <w:r w:rsidRPr="004D534D">
        <w:rPr>
          <w:lang w:val="en-NZ"/>
        </w:rPr>
        <w:t>S</w:t>
      </w:r>
      <w:r w:rsidRPr="00D92CF5">
        <w:rPr>
          <w:lang w:val="en-NZ"/>
        </w:rPr>
        <w:t>QL for creating tables and data plus any functions, procedures or triggers</w:t>
      </w:r>
    </w:p>
    <w:p w14:paraId="3CF65E71" w14:textId="77777777" w:rsidR="00051590" w:rsidRPr="00D92CF5" w:rsidRDefault="00051590" w:rsidP="00051590">
      <w:pPr>
        <w:pStyle w:val="ListParagraph"/>
        <w:numPr>
          <w:ilvl w:val="0"/>
          <w:numId w:val="23"/>
        </w:numPr>
        <w:spacing w:line="300" w:lineRule="auto"/>
        <w:rPr>
          <w:lang w:val="en-NZ"/>
        </w:rPr>
      </w:pPr>
      <w:r w:rsidRPr="00D92CF5">
        <w:rPr>
          <w:lang w:val="en-NZ"/>
        </w:rPr>
        <w:t>A document outlining any additional features</w:t>
      </w:r>
    </w:p>
    <w:p w14:paraId="5291F27C" w14:textId="12EB0CB5" w:rsidR="00051590" w:rsidRPr="00D92CF5" w:rsidRDefault="00051590" w:rsidP="00051590">
      <w:pPr>
        <w:pStyle w:val="ListParagraph"/>
        <w:numPr>
          <w:ilvl w:val="0"/>
          <w:numId w:val="23"/>
        </w:numPr>
        <w:spacing w:line="300" w:lineRule="auto"/>
        <w:rPr>
          <w:lang w:val="en-NZ"/>
        </w:rPr>
      </w:pPr>
      <w:r w:rsidRPr="00D92CF5">
        <w:rPr>
          <w:lang w:val="en-NZ"/>
        </w:rPr>
        <w:t xml:space="preserve">A </w:t>
      </w:r>
      <w:r>
        <w:rPr>
          <w:lang w:val="en-NZ"/>
        </w:rPr>
        <w:t>test</w:t>
      </w:r>
      <w:r w:rsidR="00F522C7">
        <w:rPr>
          <w:lang w:val="en-NZ"/>
        </w:rPr>
        <w:t xml:space="preserve"> </w:t>
      </w:r>
      <w:r>
        <w:rPr>
          <w:lang w:val="en-NZ"/>
        </w:rPr>
        <w:t>plan</w:t>
      </w:r>
      <w:r w:rsidRPr="00D92CF5">
        <w:rPr>
          <w:lang w:val="en-NZ"/>
        </w:rPr>
        <w:t xml:space="preserve"> outlining </w:t>
      </w:r>
      <w:r>
        <w:rPr>
          <w:lang w:val="en-NZ"/>
        </w:rPr>
        <w:t xml:space="preserve">how </w:t>
      </w:r>
      <w:r w:rsidRPr="00D92CF5">
        <w:rPr>
          <w:lang w:val="en-NZ"/>
        </w:rPr>
        <w:t>to test your system to demonstrate the functional requirements</w:t>
      </w:r>
    </w:p>
    <w:p w14:paraId="44106C4B" w14:textId="77777777" w:rsidR="00051590" w:rsidRDefault="00051590" w:rsidP="008E5FAE">
      <w:pPr>
        <w:pStyle w:val="ListParagraph"/>
        <w:numPr>
          <w:ilvl w:val="0"/>
          <w:numId w:val="0"/>
        </w:numPr>
        <w:ind w:left="1080"/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</w:rPr>
      </w:pPr>
    </w:p>
    <w:p w14:paraId="45174CA4" w14:textId="77777777" w:rsidR="00051590" w:rsidRPr="00466B91" w:rsidRDefault="00051590" w:rsidP="00051590">
      <w:pPr>
        <w:pStyle w:val="Heading2"/>
        <w:rPr>
          <w:lang w:val="en-NZ"/>
        </w:rPr>
      </w:pPr>
      <w:bookmarkStart w:id="53" w:name="_Toc480281148"/>
      <w:r w:rsidRPr="00D9181E">
        <w:rPr>
          <w:lang w:val="en-NZ"/>
        </w:rPr>
        <w:t>Marking Scheme</w:t>
      </w:r>
      <w:bookmarkEnd w:id="53"/>
      <w:r w:rsidRPr="00D9181E">
        <w:rPr>
          <w:lang w:val="en-NZ"/>
        </w:rPr>
        <w:br/>
      </w:r>
    </w:p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556"/>
        <w:gridCol w:w="1560"/>
      </w:tblGrid>
      <w:tr w:rsidR="00051590" w14:paraId="2E84A3ED" w14:textId="77777777" w:rsidTr="00EC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E40FCA" w14:textId="77777777" w:rsidR="00051590" w:rsidRDefault="00051590" w:rsidP="00EC07D9">
            <w:pPr>
              <w:jc w:val="center"/>
            </w:pPr>
            <w:r w:rsidRPr="005541C2">
              <w:rPr>
                <w:color w:val="auto"/>
              </w:rPr>
              <w:t>Section</w:t>
            </w:r>
          </w:p>
        </w:tc>
        <w:tc>
          <w:tcPr>
            <w:tcW w:w="2556" w:type="dxa"/>
          </w:tcPr>
          <w:p w14:paraId="2D3E748D" w14:textId="77777777" w:rsidR="00051590" w:rsidRDefault="00051590" w:rsidP="00EC0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Topic</w:t>
            </w:r>
          </w:p>
        </w:tc>
        <w:tc>
          <w:tcPr>
            <w:tcW w:w="1560" w:type="dxa"/>
          </w:tcPr>
          <w:p w14:paraId="500A1997" w14:textId="77777777" w:rsidR="00051590" w:rsidRDefault="00051590" w:rsidP="00EC0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41C2">
              <w:rPr>
                <w:color w:val="auto"/>
              </w:rPr>
              <w:t>Marks</w:t>
            </w:r>
          </w:p>
        </w:tc>
      </w:tr>
      <w:tr w:rsidR="00051590" w14:paraId="6D4162A5" w14:textId="77777777" w:rsidTr="00EC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1918E6B" w14:textId="77777777" w:rsidR="00051590" w:rsidRDefault="00051590" w:rsidP="00EC07D9">
            <w:pPr>
              <w:jc w:val="center"/>
            </w:pPr>
            <w:r>
              <w:t>1</w:t>
            </w:r>
          </w:p>
        </w:tc>
        <w:tc>
          <w:tcPr>
            <w:tcW w:w="2556" w:type="dxa"/>
          </w:tcPr>
          <w:p w14:paraId="3811781D" w14:textId="77777777" w:rsidR="00051590" w:rsidRDefault="00051590" w:rsidP="00EC0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Plan</w:t>
            </w:r>
          </w:p>
        </w:tc>
        <w:tc>
          <w:tcPr>
            <w:tcW w:w="1560" w:type="dxa"/>
          </w:tcPr>
          <w:p w14:paraId="1139B0D4" w14:textId="77777777" w:rsidR="00051590" w:rsidRPr="00D60D20" w:rsidDel="0068599C" w:rsidRDefault="00051590" w:rsidP="00EC07D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51590" w14:paraId="3D83BC3F" w14:textId="77777777" w:rsidTr="00EC07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724589" w14:textId="77777777" w:rsidR="00051590" w:rsidRDefault="00051590" w:rsidP="00EC07D9">
            <w:pPr>
              <w:jc w:val="center"/>
            </w:pPr>
            <w:r w:rsidDel="00EC4CBD">
              <w:t>2</w:t>
            </w:r>
          </w:p>
        </w:tc>
        <w:tc>
          <w:tcPr>
            <w:tcW w:w="2556" w:type="dxa"/>
          </w:tcPr>
          <w:p w14:paraId="3AE25A55" w14:textId="77777777" w:rsidR="00051590" w:rsidRDefault="00051590" w:rsidP="00EC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functionality</w:t>
            </w:r>
          </w:p>
        </w:tc>
        <w:tc>
          <w:tcPr>
            <w:tcW w:w="1560" w:type="dxa"/>
          </w:tcPr>
          <w:p w14:paraId="18B04640" w14:textId="77777777" w:rsidR="00051590" w:rsidRPr="00D60D20" w:rsidRDefault="00051590" w:rsidP="00EC07D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</w:tr>
      <w:tr w:rsidR="00051590" w14:paraId="229B521A" w14:textId="77777777" w:rsidTr="00EC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1D9A32B" w14:textId="77777777" w:rsidR="00051590" w:rsidRDefault="00051590" w:rsidP="00EC07D9">
            <w:pPr>
              <w:jc w:val="center"/>
            </w:pPr>
            <w:r>
              <w:t>3</w:t>
            </w:r>
          </w:p>
        </w:tc>
        <w:tc>
          <w:tcPr>
            <w:tcW w:w="2556" w:type="dxa"/>
          </w:tcPr>
          <w:p w14:paraId="155559C7" w14:textId="77777777" w:rsidR="00051590" w:rsidRDefault="00051590" w:rsidP="00EC0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 features</w:t>
            </w:r>
          </w:p>
        </w:tc>
        <w:tc>
          <w:tcPr>
            <w:tcW w:w="1560" w:type="dxa"/>
          </w:tcPr>
          <w:p w14:paraId="0661E0C5" w14:textId="77777777" w:rsidR="00051590" w:rsidRDefault="00051590" w:rsidP="00EC0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73F895E4" w14:textId="77777777" w:rsidR="00051590" w:rsidRDefault="00051590" w:rsidP="00EC0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51590" w14:paraId="3A98BE31" w14:textId="77777777" w:rsidTr="00EC07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A9761A" w14:textId="77777777" w:rsidR="00051590" w:rsidRDefault="00051590" w:rsidP="00EC07D9">
            <w:pPr>
              <w:jc w:val="center"/>
            </w:pPr>
          </w:p>
        </w:tc>
        <w:tc>
          <w:tcPr>
            <w:tcW w:w="2556" w:type="dxa"/>
          </w:tcPr>
          <w:p w14:paraId="6F24A84C" w14:textId="77777777" w:rsidR="00051590" w:rsidRDefault="00051590" w:rsidP="00EC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Del="00CE2943">
              <w:t>Total</w:t>
            </w:r>
          </w:p>
        </w:tc>
        <w:tc>
          <w:tcPr>
            <w:tcW w:w="1560" w:type="dxa"/>
          </w:tcPr>
          <w:p w14:paraId="6C59582E" w14:textId="77777777" w:rsidR="00051590" w:rsidRPr="00D60D20" w:rsidRDefault="00051590" w:rsidP="00EC07D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41C2" w:rsidDel="00CE2943">
              <w:rPr>
                <w:b/>
                <w:bCs/>
              </w:rPr>
              <w:t>100</w:t>
            </w:r>
          </w:p>
        </w:tc>
      </w:tr>
      <w:bookmarkEnd w:id="2"/>
    </w:tbl>
    <w:p w14:paraId="6A576AF0" w14:textId="77777777" w:rsidR="00076386" w:rsidRPr="00887A73" w:rsidRDefault="00076386" w:rsidP="000F1ABD">
      <w:pPr>
        <w:ind w:left="0" w:firstLine="0"/>
      </w:pPr>
    </w:p>
    <w:sectPr w:rsidR="00076386" w:rsidRPr="00887A73" w:rsidSect="00ED76F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3B8B4" w14:textId="77777777" w:rsidR="001F6860" w:rsidRDefault="001F6860">
      <w:pPr>
        <w:spacing w:after="0" w:line="240" w:lineRule="auto"/>
      </w:pPr>
      <w:r>
        <w:separator/>
      </w:r>
    </w:p>
  </w:endnote>
  <w:endnote w:type="continuationSeparator" w:id="0">
    <w:p w14:paraId="26DCB33F" w14:textId="77777777" w:rsidR="001F6860" w:rsidRDefault="001F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202166"/>
      <w:docPartObj>
        <w:docPartGallery w:val="Page Numbers (Bottom of Page)"/>
        <w:docPartUnique/>
      </w:docPartObj>
    </w:sdtPr>
    <w:sdtEndPr/>
    <w:sdtContent>
      <w:sdt>
        <w:sdtPr>
          <w:id w:val="159202167"/>
          <w:docPartObj>
            <w:docPartGallery w:val="Page Numbers (Top of Page)"/>
            <w:docPartUnique/>
          </w:docPartObj>
        </w:sdtPr>
        <w:sdtEndPr/>
        <w:sdtContent>
          <w:p w14:paraId="6D41A890" w14:textId="77777777" w:rsidR="006E3147" w:rsidRDefault="008E5F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AECA07E" w14:textId="77777777" w:rsidR="006E3147" w:rsidRDefault="001F6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5659B" w14:textId="77777777" w:rsidR="001F6860" w:rsidRDefault="001F6860">
      <w:pPr>
        <w:spacing w:after="0" w:line="240" w:lineRule="auto"/>
      </w:pPr>
      <w:r>
        <w:separator/>
      </w:r>
    </w:p>
  </w:footnote>
  <w:footnote w:type="continuationSeparator" w:id="0">
    <w:p w14:paraId="6C51C073" w14:textId="77777777" w:rsidR="001F6860" w:rsidRDefault="001F6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0BB3"/>
    <w:multiLevelType w:val="hybridMultilevel"/>
    <w:tmpl w:val="0966E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4C8D"/>
    <w:multiLevelType w:val="hybridMultilevel"/>
    <w:tmpl w:val="05AE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253A"/>
    <w:multiLevelType w:val="hybridMultilevel"/>
    <w:tmpl w:val="9BAA6370"/>
    <w:lvl w:ilvl="0" w:tplc="FD60DB14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A726E"/>
    <w:multiLevelType w:val="hybridMultilevel"/>
    <w:tmpl w:val="6066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67838"/>
    <w:multiLevelType w:val="hybridMultilevel"/>
    <w:tmpl w:val="C266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7" w15:restartNumberingAfterBreak="0">
    <w:nsid w:val="4C9251B3"/>
    <w:multiLevelType w:val="hybridMultilevel"/>
    <w:tmpl w:val="85B298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63563"/>
    <w:multiLevelType w:val="hybridMultilevel"/>
    <w:tmpl w:val="325EC24E"/>
    <w:lvl w:ilvl="0" w:tplc="66D441E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2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6"/>
  </w:num>
  <w:num w:numId="18">
    <w:abstractNumId w:val="4"/>
  </w:num>
  <w:num w:numId="19">
    <w:abstractNumId w:val="4"/>
  </w:num>
  <w:num w:numId="20">
    <w:abstractNumId w:val="7"/>
  </w:num>
  <w:num w:numId="21">
    <w:abstractNumId w:val="0"/>
  </w:num>
  <w:num w:numId="22">
    <w:abstractNumId w:val="3"/>
  </w:num>
  <w:num w:numId="23">
    <w:abstractNumId w:val="1"/>
  </w:num>
  <w:num w:numId="24">
    <w:abstractNumId w:val="5"/>
  </w:num>
  <w:num w:numId="2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sama Al Abedallat">
    <w15:presenceInfo w15:providerId="AD" w15:userId="S-1-5-21-572172190-2805188395-2799662317-152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5DC3"/>
    <w:rsid w:val="00000543"/>
    <w:rsid w:val="000009E6"/>
    <w:rsid w:val="00000ADF"/>
    <w:rsid w:val="00000E0F"/>
    <w:rsid w:val="0000105B"/>
    <w:rsid w:val="000011E3"/>
    <w:rsid w:val="0000146D"/>
    <w:rsid w:val="00001480"/>
    <w:rsid w:val="00002125"/>
    <w:rsid w:val="000022CB"/>
    <w:rsid w:val="00002329"/>
    <w:rsid w:val="00002AFE"/>
    <w:rsid w:val="00002B2D"/>
    <w:rsid w:val="00003026"/>
    <w:rsid w:val="00003826"/>
    <w:rsid w:val="0000386E"/>
    <w:rsid w:val="000038E0"/>
    <w:rsid w:val="000041CE"/>
    <w:rsid w:val="0000449B"/>
    <w:rsid w:val="000044EC"/>
    <w:rsid w:val="00004512"/>
    <w:rsid w:val="00004681"/>
    <w:rsid w:val="00004ADC"/>
    <w:rsid w:val="00004BDB"/>
    <w:rsid w:val="00004D5B"/>
    <w:rsid w:val="00004E3E"/>
    <w:rsid w:val="00004E9C"/>
    <w:rsid w:val="00005688"/>
    <w:rsid w:val="00005796"/>
    <w:rsid w:val="000064F8"/>
    <w:rsid w:val="00006901"/>
    <w:rsid w:val="000074BB"/>
    <w:rsid w:val="00007F92"/>
    <w:rsid w:val="00010146"/>
    <w:rsid w:val="0001036A"/>
    <w:rsid w:val="00010AA8"/>
    <w:rsid w:val="00010DBB"/>
    <w:rsid w:val="00010E78"/>
    <w:rsid w:val="00011412"/>
    <w:rsid w:val="000114F4"/>
    <w:rsid w:val="00011607"/>
    <w:rsid w:val="000117E5"/>
    <w:rsid w:val="00011867"/>
    <w:rsid w:val="0001194E"/>
    <w:rsid w:val="00011A45"/>
    <w:rsid w:val="00011BBC"/>
    <w:rsid w:val="00011DCB"/>
    <w:rsid w:val="00011FEF"/>
    <w:rsid w:val="00012139"/>
    <w:rsid w:val="00012302"/>
    <w:rsid w:val="0001299D"/>
    <w:rsid w:val="00012B10"/>
    <w:rsid w:val="00012DD1"/>
    <w:rsid w:val="00012E44"/>
    <w:rsid w:val="0001307A"/>
    <w:rsid w:val="000134BC"/>
    <w:rsid w:val="00013538"/>
    <w:rsid w:val="00013577"/>
    <w:rsid w:val="0001357A"/>
    <w:rsid w:val="00013A6E"/>
    <w:rsid w:val="00013AC4"/>
    <w:rsid w:val="00013BBF"/>
    <w:rsid w:val="00014055"/>
    <w:rsid w:val="0001420B"/>
    <w:rsid w:val="0001437E"/>
    <w:rsid w:val="000144AA"/>
    <w:rsid w:val="00014ABD"/>
    <w:rsid w:val="00014AEF"/>
    <w:rsid w:val="00014F11"/>
    <w:rsid w:val="000150D9"/>
    <w:rsid w:val="0001522C"/>
    <w:rsid w:val="000152F5"/>
    <w:rsid w:val="00015DE1"/>
    <w:rsid w:val="00016244"/>
    <w:rsid w:val="000163F6"/>
    <w:rsid w:val="00016500"/>
    <w:rsid w:val="00016992"/>
    <w:rsid w:val="00016B9E"/>
    <w:rsid w:val="00016F34"/>
    <w:rsid w:val="000173D2"/>
    <w:rsid w:val="000174A4"/>
    <w:rsid w:val="0001768F"/>
    <w:rsid w:val="00020171"/>
    <w:rsid w:val="00020491"/>
    <w:rsid w:val="00020623"/>
    <w:rsid w:val="00020A3D"/>
    <w:rsid w:val="00020DE5"/>
    <w:rsid w:val="00020E2F"/>
    <w:rsid w:val="0002119E"/>
    <w:rsid w:val="000212C9"/>
    <w:rsid w:val="000213BD"/>
    <w:rsid w:val="000216C1"/>
    <w:rsid w:val="00021820"/>
    <w:rsid w:val="00022C1A"/>
    <w:rsid w:val="00022D19"/>
    <w:rsid w:val="00022D7E"/>
    <w:rsid w:val="00022D8C"/>
    <w:rsid w:val="00023142"/>
    <w:rsid w:val="00023155"/>
    <w:rsid w:val="00023180"/>
    <w:rsid w:val="00023218"/>
    <w:rsid w:val="00023276"/>
    <w:rsid w:val="00023979"/>
    <w:rsid w:val="00023C86"/>
    <w:rsid w:val="00023CAA"/>
    <w:rsid w:val="00024AE7"/>
    <w:rsid w:val="00025490"/>
    <w:rsid w:val="000255EE"/>
    <w:rsid w:val="000257FD"/>
    <w:rsid w:val="00025AF8"/>
    <w:rsid w:val="00025B07"/>
    <w:rsid w:val="00025CBD"/>
    <w:rsid w:val="00025ED9"/>
    <w:rsid w:val="00026364"/>
    <w:rsid w:val="000266BD"/>
    <w:rsid w:val="00026830"/>
    <w:rsid w:val="00026911"/>
    <w:rsid w:val="00026D73"/>
    <w:rsid w:val="000272B7"/>
    <w:rsid w:val="00027617"/>
    <w:rsid w:val="00027ACB"/>
    <w:rsid w:val="000303E6"/>
    <w:rsid w:val="0003086A"/>
    <w:rsid w:val="00030A72"/>
    <w:rsid w:val="00030ABE"/>
    <w:rsid w:val="00030E1B"/>
    <w:rsid w:val="00030E46"/>
    <w:rsid w:val="00030F42"/>
    <w:rsid w:val="000314A8"/>
    <w:rsid w:val="000316FD"/>
    <w:rsid w:val="00031AD1"/>
    <w:rsid w:val="00032E11"/>
    <w:rsid w:val="00033059"/>
    <w:rsid w:val="00033ECA"/>
    <w:rsid w:val="000343C6"/>
    <w:rsid w:val="00034AAD"/>
    <w:rsid w:val="00034B7E"/>
    <w:rsid w:val="00034D8A"/>
    <w:rsid w:val="00035D82"/>
    <w:rsid w:val="00035DBA"/>
    <w:rsid w:val="00036404"/>
    <w:rsid w:val="000366DD"/>
    <w:rsid w:val="00036CD8"/>
    <w:rsid w:val="00036DD3"/>
    <w:rsid w:val="00036E04"/>
    <w:rsid w:val="00037034"/>
    <w:rsid w:val="00037674"/>
    <w:rsid w:val="00037AFC"/>
    <w:rsid w:val="00040900"/>
    <w:rsid w:val="0004137A"/>
    <w:rsid w:val="00041473"/>
    <w:rsid w:val="000415D9"/>
    <w:rsid w:val="00041696"/>
    <w:rsid w:val="00041EAB"/>
    <w:rsid w:val="00042064"/>
    <w:rsid w:val="00042214"/>
    <w:rsid w:val="00042456"/>
    <w:rsid w:val="0004257D"/>
    <w:rsid w:val="00042ACE"/>
    <w:rsid w:val="00042B05"/>
    <w:rsid w:val="00042C5F"/>
    <w:rsid w:val="000431CE"/>
    <w:rsid w:val="0004390E"/>
    <w:rsid w:val="00043E01"/>
    <w:rsid w:val="00043E37"/>
    <w:rsid w:val="00044057"/>
    <w:rsid w:val="00044202"/>
    <w:rsid w:val="0004436B"/>
    <w:rsid w:val="000449CD"/>
    <w:rsid w:val="00044E2F"/>
    <w:rsid w:val="00045570"/>
    <w:rsid w:val="000455FD"/>
    <w:rsid w:val="00045E0B"/>
    <w:rsid w:val="00045E2C"/>
    <w:rsid w:val="000462E1"/>
    <w:rsid w:val="000469F6"/>
    <w:rsid w:val="00046CAA"/>
    <w:rsid w:val="00046CB8"/>
    <w:rsid w:val="00047189"/>
    <w:rsid w:val="00047242"/>
    <w:rsid w:val="000474CC"/>
    <w:rsid w:val="000500DC"/>
    <w:rsid w:val="00050721"/>
    <w:rsid w:val="00050791"/>
    <w:rsid w:val="00050C0D"/>
    <w:rsid w:val="00050EC5"/>
    <w:rsid w:val="00051216"/>
    <w:rsid w:val="00051590"/>
    <w:rsid w:val="00051763"/>
    <w:rsid w:val="0005192A"/>
    <w:rsid w:val="00051E52"/>
    <w:rsid w:val="00052649"/>
    <w:rsid w:val="00052AA3"/>
    <w:rsid w:val="00053033"/>
    <w:rsid w:val="00053322"/>
    <w:rsid w:val="000535D0"/>
    <w:rsid w:val="000538F8"/>
    <w:rsid w:val="00053CA3"/>
    <w:rsid w:val="00053DE2"/>
    <w:rsid w:val="00054012"/>
    <w:rsid w:val="00054114"/>
    <w:rsid w:val="00054592"/>
    <w:rsid w:val="00054A52"/>
    <w:rsid w:val="00054BB5"/>
    <w:rsid w:val="00054BED"/>
    <w:rsid w:val="00054D48"/>
    <w:rsid w:val="00054F6B"/>
    <w:rsid w:val="0005504C"/>
    <w:rsid w:val="00055054"/>
    <w:rsid w:val="000552FE"/>
    <w:rsid w:val="00055318"/>
    <w:rsid w:val="00055A31"/>
    <w:rsid w:val="00055BED"/>
    <w:rsid w:val="00055F4E"/>
    <w:rsid w:val="0005605E"/>
    <w:rsid w:val="0005615E"/>
    <w:rsid w:val="000564E2"/>
    <w:rsid w:val="00056AD0"/>
    <w:rsid w:val="00056B4E"/>
    <w:rsid w:val="00056D21"/>
    <w:rsid w:val="00056D46"/>
    <w:rsid w:val="00056EC7"/>
    <w:rsid w:val="00057019"/>
    <w:rsid w:val="000575F3"/>
    <w:rsid w:val="00057625"/>
    <w:rsid w:val="0005792F"/>
    <w:rsid w:val="000579F9"/>
    <w:rsid w:val="00057E15"/>
    <w:rsid w:val="00057FD3"/>
    <w:rsid w:val="0006004E"/>
    <w:rsid w:val="00060240"/>
    <w:rsid w:val="00060597"/>
    <w:rsid w:val="000607CB"/>
    <w:rsid w:val="00060A8A"/>
    <w:rsid w:val="00060D4C"/>
    <w:rsid w:val="00060F3F"/>
    <w:rsid w:val="0006100A"/>
    <w:rsid w:val="00061884"/>
    <w:rsid w:val="00062834"/>
    <w:rsid w:val="00062BFA"/>
    <w:rsid w:val="00062DD9"/>
    <w:rsid w:val="00062FC1"/>
    <w:rsid w:val="0006395A"/>
    <w:rsid w:val="00063ED9"/>
    <w:rsid w:val="00064037"/>
    <w:rsid w:val="000642E1"/>
    <w:rsid w:val="0006452F"/>
    <w:rsid w:val="000645E3"/>
    <w:rsid w:val="00064DE3"/>
    <w:rsid w:val="00065284"/>
    <w:rsid w:val="00065D2F"/>
    <w:rsid w:val="00065FBC"/>
    <w:rsid w:val="00066368"/>
    <w:rsid w:val="0006648D"/>
    <w:rsid w:val="00066C99"/>
    <w:rsid w:val="00066CBE"/>
    <w:rsid w:val="00066F46"/>
    <w:rsid w:val="00067616"/>
    <w:rsid w:val="00067C4B"/>
    <w:rsid w:val="00067F13"/>
    <w:rsid w:val="00070041"/>
    <w:rsid w:val="000700B5"/>
    <w:rsid w:val="000701C6"/>
    <w:rsid w:val="00070366"/>
    <w:rsid w:val="00070449"/>
    <w:rsid w:val="00070996"/>
    <w:rsid w:val="00070BC6"/>
    <w:rsid w:val="00070BD9"/>
    <w:rsid w:val="00070CAB"/>
    <w:rsid w:val="00070EA5"/>
    <w:rsid w:val="00071718"/>
    <w:rsid w:val="000720FE"/>
    <w:rsid w:val="00072183"/>
    <w:rsid w:val="000722BA"/>
    <w:rsid w:val="0007247D"/>
    <w:rsid w:val="0007271A"/>
    <w:rsid w:val="00072823"/>
    <w:rsid w:val="000729DD"/>
    <w:rsid w:val="00072B98"/>
    <w:rsid w:val="00072F75"/>
    <w:rsid w:val="00073110"/>
    <w:rsid w:val="00073969"/>
    <w:rsid w:val="00073C4D"/>
    <w:rsid w:val="00074057"/>
    <w:rsid w:val="000743BB"/>
    <w:rsid w:val="00074482"/>
    <w:rsid w:val="0007471A"/>
    <w:rsid w:val="00074729"/>
    <w:rsid w:val="00074738"/>
    <w:rsid w:val="00074B09"/>
    <w:rsid w:val="00074D26"/>
    <w:rsid w:val="00075792"/>
    <w:rsid w:val="00075935"/>
    <w:rsid w:val="00075E5A"/>
    <w:rsid w:val="00075ECC"/>
    <w:rsid w:val="00076026"/>
    <w:rsid w:val="00076041"/>
    <w:rsid w:val="00076351"/>
    <w:rsid w:val="00076386"/>
    <w:rsid w:val="000765B9"/>
    <w:rsid w:val="00076632"/>
    <w:rsid w:val="00076DE3"/>
    <w:rsid w:val="00077192"/>
    <w:rsid w:val="00077B9A"/>
    <w:rsid w:val="0008016C"/>
    <w:rsid w:val="00080622"/>
    <w:rsid w:val="00080956"/>
    <w:rsid w:val="000811EB"/>
    <w:rsid w:val="000813C9"/>
    <w:rsid w:val="00081A15"/>
    <w:rsid w:val="00081ACD"/>
    <w:rsid w:val="00081C83"/>
    <w:rsid w:val="000825E9"/>
    <w:rsid w:val="00082EAE"/>
    <w:rsid w:val="000834B0"/>
    <w:rsid w:val="00083577"/>
    <w:rsid w:val="00083805"/>
    <w:rsid w:val="0008414E"/>
    <w:rsid w:val="00084221"/>
    <w:rsid w:val="0008491B"/>
    <w:rsid w:val="00085128"/>
    <w:rsid w:val="00085493"/>
    <w:rsid w:val="00085716"/>
    <w:rsid w:val="00085C6C"/>
    <w:rsid w:val="00086578"/>
    <w:rsid w:val="00087047"/>
    <w:rsid w:val="0008713C"/>
    <w:rsid w:val="00087397"/>
    <w:rsid w:val="00087606"/>
    <w:rsid w:val="00087967"/>
    <w:rsid w:val="000879ED"/>
    <w:rsid w:val="00087AF6"/>
    <w:rsid w:val="00087DB5"/>
    <w:rsid w:val="00087EB7"/>
    <w:rsid w:val="00090003"/>
    <w:rsid w:val="000900E3"/>
    <w:rsid w:val="00090821"/>
    <w:rsid w:val="00090A84"/>
    <w:rsid w:val="00090C22"/>
    <w:rsid w:val="00090C53"/>
    <w:rsid w:val="00090DB5"/>
    <w:rsid w:val="00090E77"/>
    <w:rsid w:val="00090ECD"/>
    <w:rsid w:val="000913AC"/>
    <w:rsid w:val="000918C7"/>
    <w:rsid w:val="00091A03"/>
    <w:rsid w:val="00091AEE"/>
    <w:rsid w:val="0009204C"/>
    <w:rsid w:val="000920BE"/>
    <w:rsid w:val="000925C6"/>
    <w:rsid w:val="00092665"/>
    <w:rsid w:val="00092B0E"/>
    <w:rsid w:val="00092E83"/>
    <w:rsid w:val="00093323"/>
    <w:rsid w:val="000939E6"/>
    <w:rsid w:val="00093A41"/>
    <w:rsid w:val="00093A4B"/>
    <w:rsid w:val="00093BC9"/>
    <w:rsid w:val="00093D78"/>
    <w:rsid w:val="000942A8"/>
    <w:rsid w:val="000949C5"/>
    <w:rsid w:val="00094B1C"/>
    <w:rsid w:val="00094C4D"/>
    <w:rsid w:val="00094CB8"/>
    <w:rsid w:val="000954BB"/>
    <w:rsid w:val="00095716"/>
    <w:rsid w:val="00095C78"/>
    <w:rsid w:val="00095CA4"/>
    <w:rsid w:val="00095D68"/>
    <w:rsid w:val="00095E83"/>
    <w:rsid w:val="0009634D"/>
    <w:rsid w:val="0009634E"/>
    <w:rsid w:val="00096454"/>
    <w:rsid w:val="0009661C"/>
    <w:rsid w:val="00096CE8"/>
    <w:rsid w:val="00096D14"/>
    <w:rsid w:val="00096DD2"/>
    <w:rsid w:val="000970ED"/>
    <w:rsid w:val="00097263"/>
    <w:rsid w:val="000974A0"/>
    <w:rsid w:val="00097636"/>
    <w:rsid w:val="00097733"/>
    <w:rsid w:val="00097AE2"/>
    <w:rsid w:val="00097C51"/>
    <w:rsid w:val="00097D0C"/>
    <w:rsid w:val="00097DDE"/>
    <w:rsid w:val="000A030A"/>
    <w:rsid w:val="000A0678"/>
    <w:rsid w:val="000A079A"/>
    <w:rsid w:val="000A07FE"/>
    <w:rsid w:val="000A10F6"/>
    <w:rsid w:val="000A11CF"/>
    <w:rsid w:val="000A17A4"/>
    <w:rsid w:val="000A1963"/>
    <w:rsid w:val="000A1B41"/>
    <w:rsid w:val="000A1BA8"/>
    <w:rsid w:val="000A1BCA"/>
    <w:rsid w:val="000A1D40"/>
    <w:rsid w:val="000A1EB5"/>
    <w:rsid w:val="000A2323"/>
    <w:rsid w:val="000A2865"/>
    <w:rsid w:val="000A2D24"/>
    <w:rsid w:val="000A2FE0"/>
    <w:rsid w:val="000A3173"/>
    <w:rsid w:val="000A3396"/>
    <w:rsid w:val="000A33C4"/>
    <w:rsid w:val="000A39B4"/>
    <w:rsid w:val="000A4DAA"/>
    <w:rsid w:val="000A4EA1"/>
    <w:rsid w:val="000A5198"/>
    <w:rsid w:val="000A528D"/>
    <w:rsid w:val="000A575F"/>
    <w:rsid w:val="000A5900"/>
    <w:rsid w:val="000A62B3"/>
    <w:rsid w:val="000A6321"/>
    <w:rsid w:val="000A6406"/>
    <w:rsid w:val="000A6660"/>
    <w:rsid w:val="000A69DE"/>
    <w:rsid w:val="000A6B13"/>
    <w:rsid w:val="000A70F1"/>
    <w:rsid w:val="000A74E1"/>
    <w:rsid w:val="000A74FF"/>
    <w:rsid w:val="000A776C"/>
    <w:rsid w:val="000A784F"/>
    <w:rsid w:val="000A787E"/>
    <w:rsid w:val="000B0216"/>
    <w:rsid w:val="000B04DE"/>
    <w:rsid w:val="000B067B"/>
    <w:rsid w:val="000B0A51"/>
    <w:rsid w:val="000B0E3E"/>
    <w:rsid w:val="000B0EFD"/>
    <w:rsid w:val="000B1680"/>
    <w:rsid w:val="000B230F"/>
    <w:rsid w:val="000B297B"/>
    <w:rsid w:val="000B2F4A"/>
    <w:rsid w:val="000B3092"/>
    <w:rsid w:val="000B33BD"/>
    <w:rsid w:val="000B3478"/>
    <w:rsid w:val="000B3497"/>
    <w:rsid w:val="000B375A"/>
    <w:rsid w:val="000B42E9"/>
    <w:rsid w:val="000B4369"/>
    <w:rsid w:val="000B4DC8"/>
    <w:rsid w:val="000B4FE6"/>
    <w:rsid w:val="000B5109"/>
    <w:rsid w:val="000B55CA"/>
    <w:rsid w:val="000B56E7"/>
    <w:rsid w:val="000B57F2"/>
    <w:rsid w:val="000B58D0"/>
    <w:rsid w:val="000B5F01"/>
    <w:rsid w:val="000B62D0"/>
    <w:rsid w:val="000B68F2"/>
    <w:rsid w:val="000B6B85"/>
    <w:rsid w:val="000B7A8A"/>
    <w:rsid w:val="000B7BC4"/>
    <w:rsid w:val="000B7D26"/>
    <w:rsid w:val="000C01DC"/>
    <w:rsid w:val="000C0C89"/>
    <w:rsid w:val="000C0CD5"/>
    <w:rsid w:val="000C1112"/>
    <w:rsid w:val="000C11EA"/>
    <w:rsid w:val="000C122C"/>
    <w:rsid w:val="000C142D"/>
    <w:rsid w:val="000C144D"/>
    <w:rsid w:val="000C16BF"/>
    <w:rsid w:val="000C1C45"/>
    <w:rsid w:val="000C1CEA"/>
    <w:rsid w:val="000C1D32"/>
    <w:rsid w:val="000C2B74"/>
    <w:rsid w:val="000C2DD4"/>
    <w:rsid w:val="000C2F71"/>
    <w:rsid w:val="000C34AB"/>
    <w:rsid w:val="000C3A76"/>
    <w:rsid w:val="000C3CAA"/>
    <w:rsid w:val="000C40D8"/>
    <w:rsid w:val="000C48A1"/>
    <w:rsid w:val="000C4B5F"/>
    <w:rsid w:val="000C4D6E"/>
    <w:rsid w:val="000C5312"/>
    <w:rsid w:val="000C5459"/>
    <w:rsid w:val="000C5B85"/>
    <w:rsid w:val="000C5F14"/>
    <w:rsid w:val="000C5F44"/>
    <w:rsid w:val="000C61C0"/>
    <w:rsid w:val="000C6416"/>
    <w:rsid w:val="000C64CB"/>
    <w:rsid w:val="000C6525"/>
    <w:rsid w:val="000C6904"/>
    <w:rsid w:val="000C6AC7"/>
    <w:rsid w:val="000C6C00"/>
    <w:rsid w:val="000C7231"/>
    <w:rsid w:val="000C72A6"/>
    <w:rsid w:val="000C7747"/>
    <w:rsid w:val="000C78A9"/>
    <w:rsid w:val="000C7C73"/>
    <w:rsid w:val="000C7C8C"/>
    <w:rsid w:val="000D0317"/>
    <w:rsid w:val="000D0A47"/>
    <w:rsid w:val="000D0DC6"/>
    <w:rsid w:val="000D1219"/>
    <w:rsid w:val="000D12A4"/>
    <w:rsid w:val="000D14DB"/>
    <w:rsid w:val="000D14EC"/>
    <w:rsid w:val="000D1D3D"/>
    <w:rsid w:val="000D2138"/>
    <w:rsid w:val="000D216C"/>
    <w:rsid w:val="000D2345"/>
    <w:rsid w:val="000D2580"/>
    <w:rsid w:val="000D28DA"/>
    <w:rsid w:val="000D2911"/>
    <w:rsid w:val="000D29C1"/>
    <w:rsid w:val="000D29F3"/>
    <w:rsid w:val="000D2D2B"/>
    <w:rsid w:val="000D2E26"/>
    <w:rsid w:val="000D3450"/>
    <w:rsid w:val="000D38F8"/>
    <w:rsid w:val="000D3934"/>
    <w:rsid w:val="000D3BD2"/>
    <w:rsid w:val="000D3C6F"/>
    <w:rsid w:val="000D3D83"/>
    <w:rsid w:val="000D3F82"/>
    <w:rsid w:val="000D4133"/>
    <w:rsid w:val="000D449A"/>
    <w:rsid w:val="000D450A"/>
    <w:rsid w:val="000D4553"/>
    <w:rsid w:val="000D47CD"/>
    <w:rsid w:val="000D48AA"/>
    <w:rsid w:val="000D4EEB"/>
    <w:rsid w:val="000D523E"/>
    <w:rsid w:val="000D54B1"/>
    <w:rsid w:val="000D554F"/>
    <w:rsid w:val="000D55CD"/>
    <w:rsid w:val="000D6035"/>
    <w:rsid w:val="000D6045"/>
    <w:rsid w:val="000D6389"/>
    <w:rsid w:val="000D674B"/>
    <w:rsid w:val="000D6895"/>
    <w:rsid w:val="000D6C2E"/>
    <w:rsid w:val="000D7030"/>
    <w:rsid w:val="000D72C7"/>
    <w:rsid w:val="000D7461"/>
    <w:rsid w:val="000D77DC"/>
    <w:rsid w:val="000D7A80"/>
    <w:rsid w:val="000D7B35"/>
    <w:rsid w:val="000D7FA2"/>
    <w:rsid w:val="000E0247"/>
    <w:rsid w:val="000E0AC6"/>
    <w:rsid w:val="000E1020"/>
    <w:rsid w:val="000E1072"/>
    <w:rsid w:val="000E1827"/>
    <w:rsid w:val="000E19E7"/>
    <w:rsid w:val="000E1C25"/>
    <w:rsid w:val="000E1F0F"/>
    <w:rsid w:val="000E267F"/>
    <w:rsid w:val="000E27B8"/>
    <w:rsid w:val="000E29DB"/>
    <w:rsid w:val="000E2DE7"/>
    <w:rsid w:val="000E2FFB"/>
    <w:rsid w:val="000E3032"/>
    <w:rsid w:val="000E3267"/>
    <w:rsid w:val="000E366F"/>
    <w:rsid w:val="000E3B22"/>
    <w:rsid w:val="000E3E5D"/>
    <w:rsid w:val="000E4184"/>
    <w:rsid w:val="000E4626"/>
    <w:rsid w:val="000E4C06"/>
    <w:rsid w:val="000E4FDD"/>
    <w:rsid w:val="000E55C1"/>
    <w:rsid w:val="000E58C2"/>
    <w:rsid w:val="000E5B79"/>
    <w:rsid w:val="000E5D2B"/>
    <w:rsid w:val="000E5D58"/>
    <w:rsid w:val="000E5D91"/>
    <w:rsid w:val="000E5E31"/>
    <w:rsid w:val="000E66EB"/>
    <w:rsid w:val="000E6A25"/>
    <w:rsid w:val="000E7264"/>
    <w:rsid w:val="000E7338"/>
    <w:rsid w:val="000E7A7E"/>
    <w:rsid w:val="000E7BD3"/>
    <w:rsid w:val="000E7EF0"/>
    <w:rsid w:val="000F0186"/>
    <w:rsid w:val="000F0231"/>
    <w:rsid w:val="000F04EF"/>
    <w:rsid w:val="000F0874"/>
    <w:rsid w:val="000F0D0B"/>
    <w:rsid w:val="000F19B0"/>
    <w:rsid w:val="000F1ABD"/>
    <w:rsid w:val="000F2618"/>
    <w:rsid w:val="000F2A54"/>
    <w:rsid w:val="000F2BCF"/>
    <w:rsid w:val="000F31B5"/>
    <w:rsid w:val="000F342E"/>
    <w:rsid w:val="000F35C1"/>
    <w:rsid w:val="000F364B"/>
    <w:rsid w:val="000F3746"/>
    <w:rsid w:val="000F41D5"/>
    <w:rsid w:val="000F463C"/>
    <w:rsid w:val="000F4D2A"/>
    <w:rsid w:val="000F5165"/>
    <w:rsid w:val="000F5509"/>
    <w:rsid w:val="000F56EB"/>
    <w:rsid w:val="000F59F9"/>
    <w:rsid w:val="000F5AB3"/>
    <w:rsid w:val="000F5EFC"/>
    <w:rsid w:val="000F662F"/>
    <w:rsid w:val="000F6647"/>
    <w:rsid w:val="000F6805"/>
    <w:rsid w:val="000F6BAB"/>
    <w:rsid w:val="000F6DAA"/>
    <w:rsid w:val="000F737A"/>
    <w:rsid w:val="000F75FE"/>
    <w:rsid w:val="000F76CE"/>
    <w:rsid w:val="000F775D"/>
    <w:rsid w:val="000F7C8F"/>
    <w:rsid w:val="000F7DD7"/>
    <w:rsid w:val="0010012A"/>
    <w:rsid w:val="0010034C"/>
    <w:rsid w:val="001005C6"/>
    <w:rsid w:val="00100A99"/>
    <w:rsid w:val="00101847"/>
    <w:rsid w:val="00101C04"/>
    <w:rsid w:val="00101EEF"/>
    <w:rsid w:val="00102182"/>
    <w:rsid w:val="00102715"/>
    <w:rsid w:val="00102808"/>
    <w:rsid w:val="00102CE7"/>
    <w:rsid w:val="00102D9F"/>
    <w:rsid w:val="0010329C"/>
    <w:rsid w:val="001033A0"/>
    <w:rsid w:val="00103A5D"/>
    <w:rsid w:val="00104037"/>
    <w:rsid w:val="001040CA"/>
    <w:rsid w:val="00104625"/>
    <w:rsid w:val="0010463C"/>
    <w:rsid w:val="00104AA5"/>
    <w:rsid w:val="00104CD0"/>
    <w:rsid w:val="00104DB8"/>
    <w:rsid w:val="00104E0E"/>
    <w:rsid w:val="00105197"/>
    <w:rsid w:val="001052B3"/>
    <w:rsid w:val="0010534D"/>
    <w:rsid w:val="00105FA8"/>
    <w:rsid w:val="00106071"/>
    <w:rsid w:val="001069FB"/>
    <w:rsid w:val="00106FA0"/>
    <w:rsid w:val="001072CF"/>
    <w:rsid w:val="00107443"/>
    <w:rsid w:val="00107BD7"/>
    <w:rsid w:val="001100A7"/>
    <w:rsid w:val="0011093A"/>
    <w:rsid w:val="00110D1E"/>
    <w:rsid w:val="00110D47"/>
    <w:rsid w:val="00110F46"/>
    <w:rsid w:val="001113D7"/>
    <w:rsid w:val="00111DCB"/>
    <w:rsid w:val="00111FFE"/>
    <w:rsid w:val="00112377"/>
    <w:rsid w:val="0011265D"/>
    <w:rsid w:val="001126D5"/>
    <w:rsid w:val="00112A09"/>
    <w:rsid w:val="00112AF9"/>
    <w:rsid w:val="00112C04"/>
    <w:rsid w:val="00113127"/>
    <w:rsid w:val="00113745"/>
    <w:rsid w:val="0011378E"/>
    <w:rsid w:val="00113860"/>
    <w:rsid w:val="001138A0"/>
    <w:rsid w:val="001139A0"/>
    <w:rsid w:val="001139A2"/>
    <w:rsid w:val="00113BC3"/>
    <w:rsid w:val="00113F57"/>
    <w:rsid w:val="001140F9"/>
    <w:rsid w:val="001143EF"/>
    <w:rsid w:val="001144C5"/>
    <w:rsid w:val="00114562"/>
    <w:rsid w:val="001145C9"/>
    <w:rsid w:val="00114910"/>
    <w:rsid w:val="00114ED0"/>
    <w:rsid w:val="00114F38"/>
    <w:rsid w:val="00115617"/>
    <w:rsid w:val="00115941"/>
    <w:rsid w:val="00115F8B"/>
    <w:rsid w:val="00116593"/>
    <w:rsid w:val="00116C25"/>
    <w:rsid w:val="00116C66"/>
    <w:rsid w:val="00117595"/>
    <w:rsid w:val="00117A90"/>
    <w:rsid w:val="00117B3E"/>
    <w:rsid w:val="00117F38"/>
    <w:rsid w:val="00117F6D"/>
    <w:rsid w:val="0012029C"/>
    <w:rsid w:val="00120970"/>
    <w:rsid w:val="00120A69"/>
    <w:rsid w:val="00120CE7"/>
    <w:rsid w:val="00120D70"/>
    <w:rsid w:val="001210A3"/>
    <w:rsid w:val="00121466"/>
    <w:rsid w:val="001218A6"/>
    <w:rsid w:val="00121B7C"/>
    <w:rsid w:val="00121C20"/>
    <w:rsid w:val="00121C5E"/>
    <w:rsid w:val="001227FF"/>
    <w:rsid w:val="001229C3"/>
    <w:rsid w:val="00122AA2"/>
    <w:rsid w:val="0012337C"/>
    <w:rsid w:val="001233B5"/>
    <w:rsid w:val="001235C5"/>
    <w:rsid w:val="00123827"/>
    <w:rsid w:val="001244EE"/>
    <w:rsid w:val="001246BF"/>
    <w:rsid w:val="0012493A"/>
    <w:rsid w:val="001249E9"/>
    <w:rsid w:val="00124A0D"/>
    <w:rsid w:val="00124C5F"/>
    <w:rsid w:val="00124C86"/>
    <w:rsid w:val="001257DC"/>
    <w:rsid w:val="001258FC"/>
    <w:rsid w:val="001265B2"/>
    <w:rsid w:val="00126D47"/>
    <w:rsid w:val="00127291"/>
    <w:rsid w:val="001274C1"/>
    <w:rsid w:val="00127890"/>
    <w:rsid w:val="001278C9"/>
    <w:rsid w:val="00127C4C"/>
    <w:rsid w:val="00127E31"/>
    <w:rsid w:val="0013020A"/>
    <w:rsid w:val="001305AC"/>
    <w:rsid w:val="00131101"/>
    <w:rsid w:val="00131332"/>
    <w:rsid w:val="00131520"/>
    <w:rsid w:val="00131CDB"/>
    <w:rsid w:val="00131CE3"/>
    <w:rsid w:val="00132130"/>
    <w:rsid w:val="0013250D"/>
    <w:rsid w:val="00132A08"/>
    <w:rsid w:val="001331B5"/>
    <w:rsid w:val="001338FD"/>
    <w:rsid w:val="00134887"/>
    <w:rsid w:val="00134A3A"/>
    <w:rsid w:val="00134B49"/>
    <w:rsid w:val="00134BBE"/>
    <w:rsid w:val="00134EE3"/>
    <w:rsid w:val="0013515B"/>
    <w:rsid w:val="001351DC"/>
    <w:rsid w:val="00135592"/>
    <w:rsid w:val="001356CB"/>
    <w:rsid w:val="00135706"/>
    <w:rsid w:val="0013578B"/>
    <w:rsid w:val="00136186"/>
    <w:rsid w:val="001363B0"/>
    <w:rsid w:val="00137A5A"/>
    <w:rsid w:val="00137FCE"/>
    <w:rsid w:val="00140066"/>
    <w:rsid w:val="00140103"/>
    <w:rsid w:val="0014043A"/>
    <w:rsid w:val="00140AEC"/>
    <w:rsid w:val="00140C04"/>
    <w:rsid w:val="0014129C"/>
    <w:rsid w:val="001413C9"/>
    <w:rsid w:val="00141537"/>
    <w:rsid w:val="00141C3F"/>
    <w:rsid w:val="00141E00"/>
    <w:rsid w:val="00141E4A"/>
    <w:rsid w:val="00141F6F"/>
    <w:rsid w:val="001423B9"/>
    <w:rsid w:val="00142603"/>
    <w:rsid w:val="00142651"/>
    <w:rsid w:val="00142ADC"/>
    <w:rsid w:val="00142C1F"/>
    <w:rsid w:val="00143314"/>
    <w:rsid w:val="0014334C"/>
    <w:rsid w:val="00143660"/>
    <w:rsid w:val="00143A24"/>
    <w:rsid w:val="00143AFA"/>
    <w:rsid w:val="0014438B"/>
    <w:rsid w:val="00144D51"/>
    <w:rsid w:val="00144E3C"/>
    <w:rsid w:val="001453FE"/>
    <w:rsid w:val="00145A14"/>
    <w:rsid w:val="00145B31"/>
    <w:rsid w:val="00145BD9"/>
    <w:rsid w:val="00145CAF"/>
    <w:rsid w:val="00145CFF"/>
    <w:rsid w:val="00145E47"/>
    <w:rsid w:val="0014639B"/>
    <w:rsid w:val="001463E4"/>
    <w:rsid w:val="001464C5"/>
    <w:rsid w:val="00146B0B"/>
    <w:rsid w:val="00146C1D"/>
    <w:rsid w:val="00146D35"/>
    <w:rsid w:val="00146F34"/>
    <w:rsid w:val="001471E0"/>
    <w:rsid w:val="00147F82"/>
    <w:rsid w:val="00147FE1"/>
    <w:rsid w:val="00150119"/>
    <w:rsid w:val="00150480"/>
    <w:rsid w:val="00150699"/>
    <w:rsid w:val="001506E6"/>
    <w:rsid w:val="00150C15"/>
    <w:rsid w:val="0015100F"/>
    <w:rsid w:val="0015148F"/>
    <w:rsid w:val="00151871"/>
    <w:rsid w:val="001518CC"/>
    <w:rsid w:val="00151A75"/>
    <w:rsid w:val="0015224D"/>
    <w:rsid w:val="00152334"/>
    <w:rsid w:val="00152625"/>
    <w:rsid w:val="001527EB"/>
    <w:rsid w:val="00152D27"/>
    <w:rsid w:val="00152D4D"/>
    <w:rsid w:val="00152E06"/>
    <w:rsid w:val="0015302C"/>
    <w:rsid w:val="001539AC"/>
    <w:rsid w:val="00153ED3"/>
    <w:rsid w:val="00153FA6"/>
    <w:rsid w:val="00154034"/>
    <w:rsid w:val="001545EA"/>
    <w:rsid w:val="001545F9"/>
    <w:rsid w:val="00154679"/>
    <w:rsid w:val="00155553"/>
    <w:rsid w:val="001555A0"/>
    <w:rsid w:val="00155653"/>
    <w:rsid w:val="0015598F"/>
    <w:rsid w:val="00155EBB"/>
    <w:rsid w:val="0015630E"/>
    <w:rsid w:val="00156544"/>
    <w:rsid w:val="00156755"/>
    <w:rsid w:val="0015686A"/>
    <w:rsid w:val="00156A24"/>
    <w:rsid w:val="00156BD5"/>
    <w:rsid w:val="00157783"/>
    <w:rsid w:val="00157DE0"/>
    <w:rsid w:val="00157E65"/>
    <w:rsid w:val="00157E8F"/>
    <w:rsid w:val="00160662"/>
    <w:rsid w:val="00160B08"/>
    <w:rsid w:val="00160DE6"/>
    <w:rsid w:val="00161AC5"/>
    <w:rsid w:val="00161C51"/>
    <w:rsid w:val="00162103"/>
    <w:rsid w:val="00162931"/>
    <w:rsid w:val="001630F2"/>
    <w:rsid w:val="0016349E"/>
    <w:rsid w:val="001636E6"/>
    <w:rsid w:val="00163A0E"/>
    <w:rsid w:val="00163CE9"/>
    <w:rsid w:val="00164620"/>
    <w:rsid w:val="0016464C"/>
    <w:rsid w:val="00164950"/>
    <w:rsid w:val="00164C56"/>
    <w:rsid w:val="00164F17"/>
    <w:rsid w:val="00165086"/>
    <w:rsid w:val="00165100"/>
    <w:rsid w:val="00165133"/>
    <w:rsid w:val="00165B30"/>
    <w:rsid w:val="00165B76"/>
    <w:rsid w:val="00165F16"/>
    <w:rsid w:val="0016623F"/>
    <w:rsid w:val="001666D7"/>
    <w:rsid w:val="00166991"/>
    <w:rsid w:val="00166C96"/>
    <w:rsid w:val="00166F62"/>
    <w:rsid w:val="0016713E"/>
    <w:rsid w:val="0016721B"/>
    <w:rsid w:val="00167B41"/>
    <w:rsid w:val="00167BE4"/>
    <w:rsid w:val="0017009B"/>
    <w:rsid w:val="001700C7"/>
    <w:rsid w:val="00170434"/>
    <w:rsid w:val="00170641"/>
    <w:rsid w:val="00170832"/>
    <w:rsid w:val="00170B48"/>
    <w:rsid w:val="00170B7D"/>
    <w:rsid w:val="00170BF6"/>
    <w:rsid w:val="00171234"/>
    <w:rsid w:val="001713C8"/>
    <w:rsid w:val="0017142B"/>
    <w:rsid w:val="0017164B"/>
    <w:rsid w:val="00171732"/>
    <w:rsid w:val="00171E7D"/>
    <w:rsid w:val="00172450"/>
    <w:rsid w:val="00172457"/>
    <w:rsid w:val="0017246C"/>
    <w:rsid w:val="00172C47"/>
    <w:rsid w:val="00172D66"/>
    <w:rsid w:val="001732FE"/>
    <w:rsid w:val="0017356C"/>
    <w:rsid w:val="00173B9C"/>
    <w:rsid w:val="00173F45"/>
    <w:rsid w:val="00174188"/>
    <w:rsid w:val="00174779"/>
    <w:rsid w:val="00174A79"/>
    <w:rsid w:val="00174C75"/>
    <w:rsid w:val="00174CB9"/>
    <w:rsid w:val="00174E3C"/>
    <w:rsid w:val="00174EBE"/>
    <w:rsid w:val="001752CD"/>
    <w:rsid w:val="00175BD5"/>
    <w:rsid w:val="00175F51"/>
    <w:rsid w:val="001762A2"/>
    <w:rsid w:val="00176453"/>
    <w:rsid w:val="001765CB"/>
    <w:rsid w:val="00176709"/>
    <w:rsid w:val="001768B2"/>
    <w:rsid w:val="00177609"/>
    <w:rsid w:val="001801F3"/>
    <w:rsid w:val="00180655"/>
    <w:rsid w:val="00180A0C"/>
    <w:rsid w:val="00180AA1"/>
    <w:rsid w:val="00180C30"/>
    <w:rsid w:val="00180D42"/>
    <w:rsid w:val="00181064"/>
    <w:rsid w:val="0018147A"/>
    <w:rsid w:val="001816B1"/>
    <w:rsid w:val="00181A3F"/>
    <w:rsid w:val="001821FA"/>
    <w:rsid w:val="001823B5"/>
    <w:rsid w:val="00182A08"/>
    <w:rsid w:val="0018334F"/>
    <w:rsid w:val="00183D82"/>
    <w:rsid w:val="00183EA8"/>
    <w:rsid w:val="00183F56"/>
    <w:rsid w:val="001841B4"/>
    <w:rsid w:val="001843A8"/>
    <w:rsid w:val="00184CA5"/>
    <w:rsid w:val="0018504F"/>
    <w:rsid w:val="0018586B"/>
    <w:rsid w:val="00185964"/>
    <w:rsid w:val="001859EF"/>
    <w:rsid w:val="00185D26"/>
    <w:rsid w:val="00185D7A"/>
    <w:rsid w:val="00186227"/>
    <w:rsid w:val="00186278"/>
    <w:rsid w:val="0018636D"/>
    <w:rsid w:val="0018677B"/>
    <w:rsid w:val="00186821"/>
    <w:rsid w:val="001868F5"/>
    <w:rsid w:val="00186BD4"/>
    <w:rsid w:val="00186E86"/>
    <w:rsid w:val="0018713B"/>
    <w:rsid w:val="001871DB"/>
    <w:rsid w:val="001874B9"/>
    <w:rsid w:val="00187510"/>
    <w:rsid w:val="001901D0"/>
    <w:rsid w:val="00190619"/>
    <w:rsid w:val="001912FD"/>
    <w:rsid w:val="00191646"/>
    <w:rsid w:val="001919E8"/>
    <w:rsid w:val="00191ABB"/>
    <w:rsid w:val="0019264B"/>
    <w:rsid w:val="001926B3"/>
    <w:rsid w:val="00192A7C"/>
    <w:rsid w:val="00192D2D"/>
    <w:rsid w:val="00192E8E"/>
    <w:rsid w:val="00192F79"/>
    <w:rsid w:val="00193013"/>
    <w:rsid w:val="0019304F"/>
    <w:rsid w:val="00193268"/>
    <w:rsid w:val="00193590"/>
    <w:rsid w:val="0019379B"/>
    <w:rsid w:val="001937AC"/>
    <w:rsid w:val="0019412B"/>
    <w:rsid w:val="001947B4"/>
    <w:rsid w:val="00194EA3"/>
    <w:rsid w:val="00194F5E"/>
    <w:rsid w:val="001956DD"/>
    <w:rsid w:val="001963A1"/>
    <w:rsid w:val="001969F5"/>
    <w:rsid w:val="00196DC3"/>
    <w:rsid w:val="001970C4"/>
    <w:rsid w:val="00197461"/>
    <w:rsid w:val="00197526"/>
    <w:rsid w:val="0019785D"/>
    <w:rsid w:val="00197EC2"/>
    <w:rsid w:val="001A02A7"/>
    <w:rsid w:val="001A02DE"/>
    <w:rsid w:val="001A0314"/>
    <w:rsid w:val="001A078B"/>
    <w:rsid w:val="001A0D1D"/>
    <w:rsid w:val="001A0DA2"/>
    <w:rsid w:val="001A0F75"/>
    <w:rsid w:val="001A0FBD"/>
    <w:rsid w:val="001A146B"/>
    <w:rsid w:val="001A16AB"/>
    <w:rsid w:val="001A17AB"/>
    <w:rsid w:val="001A1A18"/>
    <w:rsid w:val="001A1D82"/>
    <w:rsid w:val="001A1E64"/>
    <w:rsid w:val="001A1ECF"/>
    <w:rsid w:val="001A20DE"/>
    <w:rsid w:val="001A23C9"/>
    <w:rsid w:val="001A2645"/>
    <w:rsid w:val="001A28CE"/>
    <w:rsid w:val="001A2ABC"/>
    <w:rsid w:val="001A2DE8"/>
    <w:rsid w:val="001A2E6D"/>
    <w:rsid w:val="001A2ECF"/>
    <w:rsid w:val="001A2F45"/>
    <w:rsid w:val="001A30AB"/>
    <w:rsid w:val="001A3509"/>
    <w:rsid w:val="001A35EB"/>
    <w:rsid w:val="001A364F"/>
    <w:rsid w:val="001A3698"/>
    <w:rsid w:val="001A382C"/>
    <w:rsid w:val="001A388A"/>
    <w:rsid w:val="001A39A5"/>
    <w:rsid w:val="001A3B2E"/>
    <w:rsid w:val="001A4172"/>
    <w:rsid w:val="001A41BF"/>
    <w:rsid w:val="001A46E7"/>
    <w:rsid w:val="001A503C"/>
    <w:rsid w:val="001A5459"/>
    <w:rsid w:val="001A5594"/>
    <w:rsid w:val="001A57CC"/>
    <w:rsid w:val="001A58EF"/>
    <w:rsid w:val="001A5FFA"/>
    <w:rsid w:val="001A6207"/>
    <w:rsid w:val="001A63AD"/>
    <w:rsid w:val="001A672D"/>
    <w:rsid w:val="001A67E5"/>
    <w:rsid w:val="001A6EA8"/>
    <w:rsid w:val="001A6ED4"/>
    <w:rsid w:val="001A7153"/>
    <w:rsid w:val="001A720E"/>
    <w:rsid w:val="001A7DD1"/>
    <w:rsid w:val="001B0081"/>
    <w:rsid w:val="001B06C5"/>
    <w:rsid w:val="001B0A42"/>
    <w:rsid w:val="001B0AB7"/>
    <w:rsid w:val="001B0BA0"/>
    <w:rsid w:val="001B0CF2"/>
    <w:rsid w:val="001B0EDE"/>
    <w:rsid w:val="001B1311"/>
    <w:rsid w:val="001B1A00"/>
    <w:rsid w:val="001B1AAE"/>
    <w:rsid w:val="001B1BB1"/>
    <w:rsid w:val="001B1BBF"/>
    <w:rsid w:val="001B2129"/>
    <w:rsid w:val="001B2342"/>
    <w:rsid w:val="001B2998"/>
    <w:rsid w:val="001B2AA8"/>
    <w:rsid w:val="001B2C45"/>
    <w:rsid w:val="001B310C"/>
    <w:rsid w:val="001B310D"/>
    <w:rsid w:val="001B3CF8"/>
    <w:rsid w:val="001B3EAC"/>
    <w:rsid w:val="001B3F84"/>
    <w:rsid w:val="001B4020"/>
    <w:rsid w:val="001B4333"/>
    <w:rsid w:val="001B4AB8"/>
    <w:rsid w:val="001B4B67"/>
    <w:rsid w:val="001B4DDC"/>
    <w:rsid w:val="001B5B8B"/>
    <w:rsid w:val="001B5DD7"/>
    <w:rsid w:val="001B635E"/>
    <w:rsid w:val="001B67FB"/>
    <w:rsid w:val="001B6D70"/>
    <w:rsid w:val="001B759A"/>
    <w:rsid w:val="001B7825"/>
    <w:rsid w:val="001B7B88"/>
    <w:rsid w:val="001B7EE9"/>
    <w:rsid w:val="001C00BD"/>
    <w:rsid w:val="001C041C"/>
    <w:rsid w:val="001C0782"/>
    <w:rsid w:val="001C0AD8"/>
    <w:rsid w:val="001C0CC6"/>
    <w:rsid w:val="001C0D1E"/>
    <w:rsid w:val="001C107E"/>
    <w:rsid w:val="001C15B3"/>
    <w:rsid w:val="001C1793"/>
    <w:rsid w:val="001C1AD7"/>
    <w:rsid w:val="001C20C3"/>
    <w:rsid w:val="001C24D1"/>
    <w:rsid w:val="001C2958"/>
    <w:rsid w:val="001C29EB"/>
    <w:rsid w:val="001C2FAE"/>
    <w:rsid w:val="001C3077"/>
    <w:rsid w:val="001C3156"/>
    <w:rsid w:val="001C39EB"/>
    <w:rsid w:val="001C40CC"/>
    <w:rsid w:val="001C4370"/>
    <w:rsid w:val="001C46C7"/>
    <w:rsid w:val="001C4AEE"/>
    <w:rsid w:val="001C4D3C"/>
    <w:rsid w:val="001C4E85"/>
    <w:rsid w:val="001C522D"/>
    <w:rsid w:val="001C5515"/>
    <w:rsid w:val="001C5A48"/>
    <w:rsid w:val="001C5EA8"/>
    <w:rsid w:val="001C5F4D"/>
    <w:rsid w:val="001C6318"/>
    <w:rsid w:val="001C6562"/>
    <w:rsid w:val="001C6689"/>
    <w:rsid w:val="001C6697"/>
    <w:rsid w:val="001C6E34"/>
    <w:rsid w:val="001C6E3B"/>
    <w:rsid w:val="001C726F"/>
    <w:rsid w:val="001C7336"/>
    <w:rsid w:val="001C74F2"/>
    <w:rsid w:val="001C7675"/>
    <w:rsid w:val="001D01A4"/>
    <w:rsid w:val="001D0455"/>
    <w:rsid w:val="001D04FA"/>
    <w:rsid w:val="001D0539"/>
    <w:rsid w:val="001D061D"/>
    <w:rsid w:val="001D0F04"/>
    <w:rsid w:val="001D0FAE"/>
    <w:rsid w:val="001D133A"/>
    <w:rsid w:val="001D1517"/>
    <w:rsid w:val="001D1532"/>
    <w:rsid w:val="001D15FF"/>
    <w:rsid w:val="001D18D1"/>
    <w:rsid w:val="001D18D5"/>
    <w:rsid w:val="001D1914"/>
    <w:rsid w:val="001D1FB6"/>
    <w:rsid w:val="001D2B1D"/>
    <w:rsid w:val="001D318B"/>
    <w:rsid w:val="001D31F2"/>
    <w:rsid w:val="001D335A"/>
    <w:rsid w:val="001D3A16"/>
    <w:rsid w:val="001D3F83"/>
    <w:rsid w:val="001D41F5"/>
    <w:rsid w:val="001D45AF"/>
    <w:rsid w:val="001D462D"/>
    <w:rsid w:val="001D482D"/>
    <w:rsid w:val="001D4ACF"/>
    <w:rsid w:val="001D5948"/>
    <w:rsid w:val="001D5AFE"/>
    <w:rsid w:val="001D5DBD"/>
    <w:rsid w:val="001D632B"/>
    <w:rsid w:val="001D6557"/>
    <w:rsid w:val="001D66AB"/>
    <w:rsid w:val="001D6928"/>
    <w:rsid w:val="001D6A2C"/>
    <w:rsid w:val="001D6D4C"/>
    <w:rsid w:val="001D7002"/>
    <w:rsid w:val="001D76F1"/>
    <w:rsid w:val="001D7F73"/>
    <w:rsid w:val="001D7FED"/>
    <w:rsid w:val="001E04A6"/>
    <w:rsid w:val="001E0720"/>
    <w:rsid w:val="001E08C4"/>
    <w:rsid w:val="001E0D7F"/>
    <w:rsid w:val="001E10F7"/>
    <w:rsid w:val="001E127D"/>
    <w:rsid w:val="001E13F9"/>
    <w:rsid w:val="001E15B5"/>
    <w:rsid w:val="001E1684"/>
    <w:rsid w:val="001E1708"/>
    <w:rsid w:val="001E184B"/>
    <w:rsid w:val="001E1BE2"/>
    <w:rsid w:val="001E1EFC"/>
    <w:rsid w:val="001E2021"/>
    <w:rsid w:val="001E206E"/>
    <w:rsid w:val="001E2FC8"/>
    <w:rsid w:val="001E32D3"/>
    <w:rsid w:val="001E32E5"/>
    <w:rsid w:val="001E37F8"/>
    <w:rsid w:val="001E383A"/>
    <w:rsid w:val="001E3EAC"/>
    <w:rsid w:val="001E41A2"/>
    <w:rsid w:val="001E423D"/>
    <w:rsid w:val="001E4C00"/>
    <w:rsid w:val="001E505C"/>
    <w:rsid w:val="001E51D7"/>
    <w:rsid w:val="001E5E54"/>
    <w:rsid w:val="001E5EA5"/>
    <w:rsid w:val="001E6CB7"/>
    <w:rsid w:val="001E6CDE"/>
    <w:rsid w:val="001E6DB4"/>
    <w:rsid w:val="001E6EC5"/>
    <w:rsid w:val="001E6F6C"/>
    <w:rsid w:val="001E703B"/>
    <w:rsid w:val="001E7268"/>
    <w:rsid w:val="001E76B8"/>
    <w:rsid w:val="001E7971"/>
    <w:rsid w:val="001E7A4C"/>
    <w:rsid w:val="001E7E64"/>
    <w:rsid w:val="001F013C"/>
    <w:rsid w:val="001F0264"/>
    <w:rsid w:val="001F056B"/>
    <w:rsid w:val="001F1336"/>
    <w:rsid w:val="001F169F"/>
    <w:rsid w:val="001F18D0"/>
    <w:rsid w:val="001F1B40"/>
    <w:rsid w:val="001F1ECA"/>
    <w:rsid w:val="001F2419"/>
    <w:rsid w:val="001F27A9"/>
    <w:rsid w:val="001F294E"/>
    <w:rsid w:val="001F296F"/>
    <w:rsid w:val="001F2C2C"/>
    <w:rsid w:val="001F3741"/>
    <w:rsid w:val="001F3893"/>
    <w:rsid w:val="001F4B9E"/>
    <w:rsid w:val="001F4F8B"/>
    <w:rsid w:val="001F5B71"/>
    <w:rsid w:val="001F5E40"/>
    <w:rsid w:val="001F615C"/>
    <w:rsid w:val="001F67ED"/>
    <w:rsid w:val="001F6860"/>
    <w:rsid w:val="001F6C0A"/>
    <w:rsid w:val="001F6D3E"/>
    <w:rsid w:val="001F6DFC"/>
    <w:rsid w:val="001F71F2"/>
    <w:rsid w:val="001F7323"/>
    <w:rsid w:val="001F788F"/>
    <w:rsid w:val="001F78BF"/>
    <w:rsid w:val="001F7A20"/>
    <w:rsid w:val="001F7A75"/>
    <w:rsid w:val="001F7CAE"/>
    <w:rsid w:val="001F7E39"/>
    <w:rsid w:val="0020028B"/>
    <w:rsid w:val="00200973"/>
    <w:rsid w:val="00200BD8"/>
    <w:rsid w:val="00200E71"/>
    <w:rsid w:val="0020114D"/>
    <w:rsid w:val="00201168"/>
    <w:rsid w:val="00201326"/>
    <w:rsid w:val="00201454"/>
    <w:rsid w:val="0020156A"/>
    <w:rsid w:val="002019FD"/>
    <w:rsid w:val="00201BEE"/>
    <w:rsid w:val="00202B3D"/>
    <w:rsid w:val="00202DF7"/>
    <w:rsid w:val="00202E91"/>
    <w:rsid w:val="00202F55"/>
    <w:rsid w:val="002030CD"/>
    <w:rsid w:val="0020318A"/>
    <w:rsid w:val="002036A5"/>
    <w:rsid w:val="00203984"/>
    <w:rsid w:val="00203C15"/>
    <w:rsid w:val="00203C7D"/>
    <w:rsid w:val="00203CB0"/>
    <w:rsid w:val="00204173"/>
    <w:rsid w:val="00204667"/>
    <w:rsid w:val="0020468F"/>
    <w:rsid w:val="00204779"/>
    <w:rsid w:val="0020478D"/>
    <w:rsid w:val="00204A04"/>
    <w:rsid w:val="00205096"/>
    <w:rsid w:val="002051B6"/>
    <w:rsid w:val="00205554"/>
    <w:rsid w:val="00205C48"/>
    <w:rsid w:val="00205D58"/>
    <w:rsid w:val="00205D63"/>
    <w:rsid w:val="002062AE"/>
    <w:rsid w:val="0020630A"/>
    <w:rsid w:val="00206489"/>
    <w:rsid w:val="002064EB"/>
    <w:rsid w:val="0020675E"/>
    <w:rsid w:val="002067D4"/>
    <w:rsid w:val="0020727B"/>
    <w:rsid w:val="00207518"/>
    <w:rsid w:val="002102B0"/>
    <w:rsid w:val="002104EA"/>
    <w:rsid w:val="002105BD"/>
    <w:rsid w:val="00210642"/>
    <w:rsid w:val="002107C8"/>
    <w:rsid w:val="00210867"/>
    <w:rsid w:val="00210D18"/>
    <w:rsid w:val="00210FDC"/>
    <w:rsid w:val="002110C0"/>
    <w:rsid w:val="00211CC6"/>
    <w:rsid w:val="00211DA3"/>
    <w:rsid w:val="00211FDB"/>
    <w:rsid w:val="00212CC9"/>
    <w:rsid w:val="00212D08"/>
    <w:rsid w:val="002134DC"/>
    <w:rsid w:val="002135E2"/>
    <w:rsid w:val="002139B8"/>
    <w:rsid w:val="00213C77"/>
    <w:rsid w:val="00213DD1"/>
    <w:rsid w:val="00213E03"/>
    <w:rsid w:val="00213FF4"/>
    <w:rsid w:val="0021464B"/>
    <w:rsid w:val="0021473C"/>
    <w:rsid w:val="002147D2"/>
    <w:rsid w:val="00214821"/>
    <w:rsid w:val="00214982"/>
    <w:rsid w:val="00214A7C"/>
    <w:rsid w:val="00214ADC"/>
    <w:rsid w:val="00214DB6"/>
    <w:rsid w:val="00214FED"/>
    <w:rsid w:val="002153AE"/>
    <w:rsid w:val="002157EA"/>
    <w:rsid w:val="002158F3"/>
    <w:rsid w:val="0021599B"/>
    <w:rsid w:val="00215E59"/>
    <w:rsid w:val="00216275"/>
    <w:rsid w:val="00216336"/>
    <w:rsid w:val="0021643A"/>
    <w:rsid w:val="00216823"/>
    <w:rsid w:val="0021731C"/>
    <w:rsid w:val="00217CD4"/>
    <w:rsid w:val="00217D53"/>
    <w:rsid w:val="00217ED2"/>
    <w:rsid w:val="00217EDE"/>
    <w:rsid w:val="00217FCD"/>
    <w:rsid w:val="002201DB"/>
    <w:rsid w:val="00220320"/>
    <w:rsid w:val="00220879"/>
    <w:rsid w:val="00220BED"/>
    <w:rsid w:val="00220D45"/>
    <w:rsid w:val="00220F13"/>
    <w:rsid w:val="002211C5"/>
    <w:rsid w:val="002212A4"/>
    <w:rsid w:val="002212EA"/>
    <w:rsid w:val="00221361"/>
    <w:rsid w:val="0022183E"/>
    <w:rsid w:val="00221930"/>
    <w:rsid w:val="00221B44"/>
    <w:rsid w:val="00222693"/>
    <w:rsid w:val="002228CC"/>
    <w:rsid w:val="00222D87"/>
    <w:rsid w:val="00222E21"/>
    <w:rsid w:val="0022353C"/>
    <w:rsid w:val="0022393F"/>
    <w:rsid w:val="00223A9F"/>
    <w:rsid w:val="00223C75"/>
    <w:rsid w:val="002241D9"/>
    <w:rsid w:val="002244E0"/>
    <w:rsid w:val="002245CF"/>
    <w:rsid w:val="002248A5"/>
    <w:rsid w:val="00224B76"/>
    <w:rsid w:val="00224D15"/>
    <w:rsid w:val="00225258"/>
    <w:rsid w:val="002252E0"/>
    <w:rsid w:val="0022542A"/>
    <w:rsid w:val="00225A69"/>
    <w:rsid w:val="00225A80"/>
    <w:rsid w:val="00225E36"/>
    <w:rsid w:val="00226318"/>
    <w:rsid w:val="002264B9"/>
    <w:rsid w:val="002266D6"/>
    <w:rsid w:val="0022681B"/>
    <w:rsid w:val="00226BE7"/>
    <w:rsid w:val="00226FE1"/>
    <w:rsid w:val="002271CB"/>
    <w:rsid w:val="0022789D"/>
    <w:rsid w:val="002278DF"/>
    <w:rsid w:val="0022791D"/>
    <w:rsid w:val="002279B9"/>
    <w:rsid w:val="00227BC4"/>
    <w:rsid w:val="00227C0F"/>
    <w:rsid w:val="00227FC6"/>
    <w:rsid w:val="002304B9"/>
    <w:rsid w:val="00231356"/>
    <w:rsid w:val="0023149B"/>
    <w:rsid w:val="0023161B"/>
    <w:rsid w:val="002316B9"/>
    <w:rsid w:val="002325C1"/>
    <w:rsid w:val="00232763"/>
    <w:rsid w:val="00232D89"/>
    <w:rsid w:val="002332DB"/>
    <w:rsid w:val="0023338C"/>
    <w:rsid w:val="00233659"/>
    <w:rsid w:val="002339D6"/>
    <w:rsid w:val="002345BA"/>
    <w:rsid w:val="0023460B"/>
    <w:rsid w:val="00234F82"/>
    <w:rsid w:val="00235276"/>
    <w:rsid w:val="0023548C"/>
    <w:rsid w:val="00235F14"/>
    <w:rsid w:val="00236210"/>
    <w:rsid w:val="002367CD"/>
    <w:rsid w:val="002368CC"/>
    <w:rsid w:val="00236A57"/>
    <w:rsid w:val="00236EAB"/>
    <w:rsid w:val="002372C4"/>
    <w:rsid w:val="0023747F"/>
    <w:rsid w:val="0023750E"/>
    <w:rsid w:val="0023764A"/>
    <w:rsid w:val="00237783"/>
    <w:rsid w:val="00240060"/>
    <w:rsid w:val="002400A1"/>
    <w:rsid w:val="0024063C"/>
    <w:rsid w:val="0024099E"/>
    <w:rsid w:val="00240DC9"/>
    <w:rsid w:val="00241127"/>
    <w:rsid w:val="00241D3B"/>
    <w:rsid w:val="00241DD4"/>
    <w:rsid w:val="00241F37"/>
    <w:rsid w:val="00242026"/>
    <w:rsid w:val="0024219A"/>
    <w:rsid w:val="002422EA"/>
    <w:rsid w:val="00242AE4"/>
    <w:rsid w:val="00242C5F"/>
    <w:rsid w:val="00243207"/>
    <w:rsid w:val="002434D6"/>
    <w:rsid w:val="002435A1"/>
    <w:rsid w:val="0024372F"/>
    <w:rsid w:val="002444E8"/>
    <w:rsid w:val="002448FD"/>
    <w:rsid w:val="00244B73"/>
    <w:rsid w:val="00244BDC"/>
    <w:rsid w:val="002455A7"/>
    <w:rsid w:val="002460D1"/>
    <w:rsid w:val="002465A3"/>
    <w:rsid w:val="002466B1"/>
    <w:rsid w:val="00246F22"/>
    <w:rsid w:val="002477D4"/>
    <w:rsid w:val="00247A4A"/>
    <w:rsid w:val="00247E6D"/>
    <w:rsid w:val="00250663"/>
    <w:rsid w:val="00250C28"/>
    <w:rsid w:val="00250C65"/>
    <w:rsid w:val="00250E96"/>
    <w:rsid w:val="00250FCD"/>
    <w:rsid w:val="00251499"/>
    <w:rsid w:val="002516A8"/>
    <w:rsid w:val="002519A8"/>
    <w:rsid w:val="00251CD1"/>
    <w:rsid w:val="00251E2B"/>
    <w:rsid w:val="00252289"/>
    <w:rsid w:val="002529D2"/>
    <w:rsid w:val="00252E5A"/>
    <w:rsid w:val="00253AB0"/>
    <w:rsid w:val="00253F9C"/>
    <w:rsid w:val="00254167"/>
    <w:rsid w:val="00254236"/>
    <w:rsid w:val="00254378"/>
    <w:rsid w:val="00254477"/>
    <w:rsid w:val="00254497"/>
    <w:rsid w:val="002544BF"/>
    <w:rsid w:val="00254626"/>
    <w:rsid w:val="0025477A"/>
    <w:rsid w:val="00254BE5"/>
    <w:rsid w:val="00254D44"/>
    <w:rsid w:val="002550AE"/>
    <w:rsid w:val="002550C2"/>
    <w:rsid w:val="00255358"/>
    <w:rsid w:val="002553ED"/>
    <w:rsid w:val="0025589F"/>
    <w:rsid w:val="00255902"/>
    <w:rsid w:val="002565FA"/>
    <w:rsid w:val="002568D4"/>
    <w:rsid w:val="002568E1"/>
    <w:rsid w:val="00256AF9"/>
    <w:rsid w:val="00256C29"/>
    <w:rsid w:val="00257049"/>
    <w:rsid w:val="00257181"/>
    <w:rsid w:val="00257256"/>
    <w:rsid w:val="00257287"/>
    <w:rsid w:val="002574FB"/>
    <w:rsid w:val="0025790C"/>
    <w:rsid w:val="0025799E"/>
    <w:rsid w:val="00257EE4"/>
    <w:rsid w:val="00260A02"/>
    <w:rsid w:val="00260DE9"/>
    <w:rsid w:val="002613BA"/>
    <w:rsid w:val="00261453"/>
    <w:rsid w:val="00261B4B"/>
    <w:rsid w:val="002620F5"/>
    <w:rsid w:val="00262696"/>
    <w:rsid w:val="00262F9C"/>
    <w:rsid w:val="00263751"/>
    <w:rsid w:val="00263A8D"/>
    <w:rsid w:val="00264188"/>
    <w:rsid w:val="002642C3"/>
    <w:rsid w:val="002647D9"/>
    <w:rsid w:val="00264D5A"/>
    <w:rsid w:val="00264D90"/>
    <w:rsid w:val="00265091"/>
    <w:rsid w:val="002652B5"/>
    <w:rsid w:val="00265934"/>
    <w:rsid w:val="00265CA2"/>
    <w:rsid w:val="0026607B"/>
    <w:rsid w:val="00266189"/>
    <w:rsid w:val="0026637F"/>
    <w:rsid w:val="00266FDE"/>
    <w:rsid w:val="002673CD"/>
    <w:rsid w:val="002679CA"/>
    <w:rsid w:val="0027083B"/>
    <w:rsid w:val="00270963"/>
    <w:rsid w:val="00270F85"/>
    <w:rsid w:val="0027155F"/>
    <w:rsid w:val="0027184C"/>
    <w:rsid w:val="002724D0"/>
    <w:rsid w:val="00272AC2"/>
    <w:rsid w:val="00272ADA"/>
    <w:rsid w:val="00272B0A"/>
    <w:rsid w:val="00272C88"/>
    <w:rsid w:val="002732A1"/>
    <w:rsid w:val="00273313"/>
    <w:rsid w:val="002734B7"/>
    <w:rsid w:val="002734CD"/>
    <w:rsid w:val="0027351B"/>
    <w:rsid w:val="00273678"/>
    <w:rsid w:val="002736B7"/>
    <w:rsid w:val="00273998"/>
    <w:rsid w:val="00273B56"/>
    <w:rsid w:val="00273E1E"/>
    <w:rsid w:val="00273F7B"/>
    <w:rsid w:val="00273FA7"/>
    <w:rsid w:val="002743EA"/>
    <w:rsid w:val="002744E6"/>
    <w:rsid w:val="002746B2"/>
    <w:rsid w:val="00274D01"/>
    <w:rsid w:val="002755D6"/>
    <w:rsid w:val="00276BAA"/>
    <w:rsid w:val="00276FF8"/>
    <w:rsid w:val="002771C9"/>
    <w:rsid w:val="002771D6"/>
    <w:rsid w:val="00277251"/>
    <w:rsid w:val="002774B4"/>
    <w:rsid w:val="002775A7"/>
    <w:rsid w:val="0027773B"/>
    <w:rsid w:val="002778EE"/>
    <w:rsid w:val="002779B1"/>
    <w:rsid w:val="00277FA3"/>
    <w:rsid w:val="0028037C"/>
    <w:rsid w:val="00280C9F"/>
    <w:rsid w:val="00280D85"/>
    <w:rsid w:val="0028136E"/>
    <w:rsid w:val="00281558"/>
    <w:rsid w:val="0028175E"/>
    <w:rsid w:val="00281D35"/>
    <w:rsid w:val="00281E77"/>
    <w:rsid w:val="00281F28"/>
    <w:rsid w:val="002823EC"/>
    <w:rsid w:val="002825B7"/>
    <w:rsid w:val="002825E5"/>
    <w:rsid w:val="00282724"/>
    <w:rsid w:val="00282960"/>
    <w:rsid w:val="00282BA1"/>
    <w:rsid w:val="00282C09"/>
    <w:rsid w:val="00282CAD"/>
    <w:rsid w:val="002830C6"/>
    <w:rsid w:val="00283205"/>
    <w:rsid w:val="00283348"/>
    <w:rsid w:val="002835C8"/>
    <w:rsid w:val="002835E9"/>
    <w:rsid w:val="00283CE9"/>
    <w:rsid w:val="00283D2E"/>
    <w:rsid w:val="002842D5"/>
    <w:rsid w:val="0028431E"/>
    <w:rsid w:val="00284771"/>
    <w:rsid w:val="0028487A"/>
    <w:rsid w:val="00284AA1"/>
    <w:rsid w:val="00284AA3"/>
    <w:rsid w:val="00284EBA"/>
    <w:rsid w:val="002854C8"/>
    <w:rsid w:val="002859B2"/>
    <w:rsid w:val="00285B8F"/>
    <w:rsid w:val="002863E4"/>
    <w:rsid w:val="0028645A"/>
    <w:rsid w:val="002866CE"/>
    <w:rsid w:val="002869CE"/>
    <w:rsid w:val="00287088"/>
    <w:rsid w:val="00287351"/>
    <w:rsid w:val="00287689"/>
    <w:rsid w:val="00287B4B"/>
    <w:rsid w:val="00290400"/>
    <w:rsid w:val="00290724"/>
    <w:rsid w:val="00290CCE"/>
    <w:rsid w:val="00290E88"/>
    <w:rsid w:val="00290F40"/>
    <w:rsid w:val="00291BBE"/>
    <w:rsid w:val="00291E58"/>
    <w:rsid w:val="00292F3F"/>
    <w:rsid w:val="00292F4A"/>
    <w:rsid w:val="00292F65"/>
    <w:rsid w:val="00293174"/>
    <w:rsid w:val="002935CE"/>
    <w:rsid w:val="00293BC0"/>
    <w:rsid w:val="00293FA8"/>
    <w:rsid w:val="00294324"/>
    <w:rsid w:val="00294541"/>
    <w:rsid w:val="002949CE"/>
    <w:rsid w:val="00294FE5"/>
    <w:rsid w:val="0029613B"/>
    <w:rsid w:val="002962F0"/>
    <w:rsid w:val="00296494"/>
    <w:rsid w:val="00296798"/>
    <w:rsid w:val="00296A79"/>
    <w:rsid w:val="00296E77"/>
    <w:rsid w:val="00296F5A"/>
    <w:rsid w:val="00296F62"/>
    <w:rsid w:val="002975F1"/>
    <w:rsid w:val="0029765E"/>
    <w:rsid w:val="002976BA"/>
    <w:rsid w:val="00297AC6"/>
    <w:rsid w:val="00297BC6"/>
    <w:rsid w:val="00297C64"/>
    <w:rsid w:val="00297D36"/>
    <w:rsid w:val="002A0021"/>
    <w:rsid w:val="002A0387"/>
    <w:rsid w:val="002A0424"/>
    <w:rsid w:val="002A0628"/>
    <w:rsid w:val="002A0757"/>
    <w:rsid w:val="002A0884"/>
    <w:rsid w:val="002A0CBB"/>
    <w:rsid w:val="002A0F37"/>
    <w:rsid w:val="002A105C"/>
    <w:rsid w:val="002A188B"/>
    <w:rsid w:val="002A1C70"/>
    <w:rsid w:val="002A1CC8"/>
    <w:rsid w:val="002A1EA7"/>
    <w:rsid w:val="002A2086"/>
    <w:rsid w:val="002A20EB"/>
    <w:rsid w:val="002A226C"/>
    <w:rsid w:val="002A2BD8"/>
    <w:rsid w:val="002A2D1E"/>
    <w:rsid w:val="002A2F0B"/>
    <w:rsid w:val="002A2FCD"/>
    <w:rsid w:val="002A30F5"/>
    <w:rsid w:val="002A370E"/>
    <w:rsid w:val="002A37C4"/>
    <w:rsid w:val="002A38FB"/>
    <w:rsid w:val="002A39BC"/>
    <w:rsid w:val="002A43EE"/>
    <w:rsid w:val="002A470E"/>
    <w:rsid w:val="002A47CE"/>
    <w:rsid w:val="002A4826"/>
    <w:rsid w:val="002A4E72"/>
    <w:rsid w:val="002A5378"/>
    <w:rsid w:val="002A5406"/>
    <w:rsid w:val="002A5E92"/>
    <w:rsid w:val="002A61AF"/>
    <w:rsid w:val="002A62E9"/>
    <w:rsid w:val="002A63AC"/>
    <w:rsid w:val="002A675B"/>
    <w:rsid w:val="002A6864"/>
    <w:rsid w:val="002A7051"/>
    <w:rsid w:val="002A767D"/>
    <w:rsid w:val="002A7A17"/>
    <w:rsid w:val="002A7C14"/>
    <w:rsid w:val="002A7C52"/>
    <w:rsid w:val="002A7E15"/>
    <w:rsid w:val="002A7F92"/>
    <w:rsid w:val="002B0183"/>
    <w:rsid w:val="002B037B"/>
    <w:rsid w:val="002B0614"/>
    <w:rsid w:val="002B1144"/>
    <w:rsid w:val="002B11B6"/>
    <w:rsid w:val="002B12AA"/>
    <w:rsid w:val="002B1403"/>
    <w:rsid w:val="002B1456"/>
    <w:rsid w:val="002B16A2"/>
    <w:rsid w:val="002B16F9"/>
    <w:rsid w:val="002B1C79"/>
    <w:rsid w:val="002B1E3C"/>
    <w:rsid w:val="002B1E98"/>
    <w:rsid w:val="002B20BE"/>
    <w:rsid w:val="002B2460"/>
    <w:rsid w:val="002B2919"/>
    <w:rsid w:val="002B2C44"/>
    <w:rsid w:val="002B30B2"/>
    <w:rsid w:val="002B35C7"/>
    <w:rsid w:val="002B37F6"/>
    <w:rsid w:val="002B38CA"/>
    <w:rsid w:val="002B3A0A"/>
    <w:rsid w:val="002B3BBF"/>
    <w:rsid w:val="002B3D31"/>
    <w:rsid w:val="002B3E6C"/>
    <w:rsid w:val="002B3FED"/>
    <w:rsid w:val="002B447E"/>
    <w:rsid w:val="002B4A43"/>
    <w:rsid w:val="002B4A85"/>
    <w:rsid w:val="002B4ADE"/>
    <w:rsid w:val="002B4B0F"/>
    <w:rsid w:val="002B519F"/>
    <w:rsid w:val="002B56CE"/>
    <w:rsid w:val="002B5A7F"/>
    <w:rsid w:val="002B5B30"/>
    <w:rsid w:val="002B5B69"/>
    <w:rsid w:val="002B5F9D"/>
    <w:rsid w:val="002B634C"/>
    <w:rsid w:val="002B6376"/>
    <w:rsid w:val="002B6438"/>
    <w:rsid w:val="002B6752"/>
    <w:rsid w:val="002B694E"/>
    <w:rsid w:val="002B6B1C"/>
    <w:rsid w:val="002B6B60"/>
    <w:rsid w:val="002B6F54"/>
    <w:rsid w:val="002B72EB"/>
    <w:rsid w:val="002B7850"/>
    <w:rsid w:val="002B7B0E"/>
    <w:rsid w:val="002C0163"/>
    <w:rsid w:val="002C0809"/>
    <w:rsid w:val="002C0CC9"/>
    <w:rsid w:val="002C0E0C"/>
    <w:rsid w:val="002C1066"/>
    <w:rsid w:val="002C1147"/>
    <w:rsid w:val="002C11B0"/>
    <w:rsid w:val="002C13F1"/>
    <w:rsid w:val="002C1436"/>
    <w:rsid w:val="002C1D07"/>
    <w:rsid w:val="002C2086"/>
    <w:rsid w:val="002C20FD"/>
    <w:rsid w:val="002C2104"/>
    <w:rsid w:val="002C265F"/>
    <w:rsid w:val="002C2ADB"/>
    <w:rsid w:val="002C2BF2"/>
    <w:rsid w:val="002C323E"/>
    <w:rsid w:val="002C3925"/>
    <w:rsid w:val="002C40D2"/>
    <w:rsid w:val="002C4121"/>
    <w:rsid w:val="002C44A6"/>
    <w:rsid w:val="002C4865"/>
    <w:rsid w:val="002C4A33"/>
    <w:rsid w:val="002C4E84"/>
    <w:rsid w:val="002C4F1B"/>
    <w:rsid w:val="002C5030"/>
    <w:rsid w:val="002C5144"/>
    <w:rsid w:val="002C5875"/>
    <w:rsid w:val="002C5EED"/>
    <w:rsid w:val="002C6294"/>
    <w:rsid w:val="002C633B"/>
    <w:rsid w:val="002C6410"/>
    <w:rsid w:val="002C653E"/>
    <w:rsid w:val="002C6B7B"/>
    <w:rsid w:val="002C6E04"/>
    <w:rsid w:val="002C7151"/>
    <w:rsid w:val="002C71A7"/>
    <w:rsid w:val="002C71EF"/>
    <w:rsid w:val="002C72BC"/>
    <w:rsid w:val="002C7643"/>
    <w:rsid w:val="002C7B93"/>
    <w:rsid w:val="002C7D35"/>
    <w:rsid w:val="002C7DEF"/>
    <w:rsid w:val="002D04E3"/>
    <w:rsid w:val="002D0B40"/>
    <w:rsid w:val="002D0F90"/>
    <w:rsid w:val="002D1127"/>
    <w:rsid w:val="002D11D0"/>
    <w:rsid w:val="002D123C"/>
    <w:rsid w:val="002D1692"/>
    <w:rsid w:val="002D1D79"/>
    <w:rsid w:val="002D1E2B"/>
    <w:rsid w:val="002D2790"/>
    <w:rsid w:val="002D29EB"/>
    <w:rsid w:val="002D2D07"/>
    <w:rsid w:val="002D2EA8"/>
    <w:rsid w:val="002D3043"/>
    <w:rsid w:val="002D33C9"/>
    <w:rsid w:val="002D357F"/>
    <w:rsid w:val="002D3782"/>
    <w:rsid w:val="002D3977"/>
    <w:rsid w:val="002D39D0"/>
    <w:rsid w:val="002D3A3F"/>
    <w:rsid w:val="002D3BEF"/>
    <w:rsid w:val="002D4281"/>
    <w:rsid w:val="002D48BB"/>
    <w:rsid w:val="002D4984"/>
    <w:rsid w:val="002D4BDA"/>
    <w:rsid w:val="002D4D98"/>
    <w:rsid w:val="002D5739"/>
    <w:rsid w:val="002D5918"/>
    <w:rsid w:val="002D5C7B"/>
    <w:rsid w:val="002D5E7D"/>
    <w:rsid w:val="002D61D2"/>
    <w:rsid w:val="002D6FEB"/>
    <w:rsid w:val="002D7304"/>
    <w:rsid w:val="002D73B5"/>
    <w:rsid w:val="002D7489"/>
    <w:rsid w:val="002D74AF"/>
    <w:rsid w:val="002D74F8"/>
    <w:rsid w:val="002D79A6"/>
    <w:rsid w:val="002D7C2D"/>
    <w:rsid w:val="002E0234"/>
    <w:rsid w:val="002E033E"/>
    <w:rsid w:val="002E055F"/>
    <w:rsid w:val="002E0568"/>
    <w:rsid w:val="002E068A"/>
    <w:rsid w:val="002E06AD"/>
    <w:rsid w:val="002E09DA"/>
    <w:rsid w:val="002E0F64"/>
    <w:rsid w:val="002E151E"/>
    <w:rsid w:val="002E1FD3"/>
    <w:rsid w:val="002E20EF"/>
    <w:rsid w:val="002E2745"/>
    <w:rsid w:val="002E3008"/>
    <w:rsid w:val="002E366D"/>
    <w:rsid w:val="002E3698"/>
    <w:rsid w:val="002E3763"/>
    <w:rsid w:val="002E396D"/>
    <w:rsid w:val="002E3D99"/>
    <w:rsid w:val="002E4146"/>
    <w:rsid w:val="002E41A2"/>
    <w:rsid w:val="002E4260"/>
    <w:rsid w:val="002E4273"/>
    <w:rsid w:val="002E44B8"/>
    <w:rsid w:val="002E454E"/>
    <w:rsid w:val="002E4B7F"/>
    <w:rsid w:val="002E4FCD"/>
    <w:rsid w:val="002E50CB"/>
    <w:rsid w:val="002E5443"/>
    <w:rsid w:val="002E5AE2"/>
    <w:rsid w:val="002E5E11"/>
    <w:rsid w:val="002E5FC2"/>
    <w:rsid w:val="002E67DC"/>
    <w:rsid w:val="002E6CFE"/>
    <w:rsid w:val="002E6D50"/>
    <w:rsid w:val="002E6E3D"/>
    <w:rsid w:val="002E7305"/>
    <w:rsid w:val="002E7570"/>
    <w:rsid w:val="002E75BF"/>
    <w:rsid w:val="002E76E6"/>
    <w:rsid w:val="002E7837"/>
    <w:rsid w:val="002E79CA"/>
    <w:rsid w:val="002E7ABF"/>
    <w:rsid w:val="002E7C5F"/>
    <w:rsid w:val="002E7C91"/>
    <w:rsid w:val="002F04BA"/>
    <w:rsid w:val="002F05A4"/>
    <w:rsid w:val="002F086A"/>
    <w:rsid w:val="002F09DD"/>
    <w:rsid w:val="002F0AB8"/>
    <w:rsid w:val="002F0E3C"/>
    <w:rsid w:val="002F12D7"/>
    <w:rsid w:val="002F13AF"/>
    <w:rsid w:val="002F1702"/>
    <w:rsid w:val="002F1991"/>
    <w:rsid w:val="002F20B6"/>
    <w:rsid w:val="002F2391"/>
    <w:rsid w:val="002F285B"/>
    <w:rsid w:val="002F2AE3"/>
    <w:rsid w:val="002F2C16"/>
    <w:rsid w:val="002F2F9A"/>
    <w:rsid w:val="002F34D6"/>
    <w:rsid w:val="002F34F4"/>
    <w:rsid w:val="002F3781"/>
    <w:rsid w:val="002F3AE5"/>
    <w:rsid w:val="002F3B7D"/>
    <w:rsid w:val="002F3CF5"/>
    <w:rsid w:val="002F462D"/>
    <w:rsid w:val="002F5BE3"/>
    <w:rsid w:val="002F5D4B"/>
    <w:rsid w:val="002F6185"/>
    <w:rsid w:val="002F6B9B"/>
    <w:rsid w:val="002F7133"/>
    <w:rsid w:val="002F73D5"/>
    <w:rsid w:val="002F75FD"/>
    <w:rsid w:val="002F76CC"/>
    <w:rsid w:val="002F780D"/>
    <w:rsid w:val="002F7A1A"/>
    <w:rsid w:val="002F7CAA"/>
    <w:rsid w:val="00300ED7"/>
    <w:rsid w:val="003018BB"/>
    <w:rsid w:val="003018F5"/>
    <w:rsid w:val="003020AA"/>
    <w:rsid w:val="00302422"/>
    <w:rsid w:val="00302726"/>
    <w:rsid w:val="00302B30"/>
    <w:rsid w:val="00302B8E"/>
    <w:rsid w:val="00302D13"/>
    <w:rsid w:val="00302E06"/>
    <w:rsid w:val="0030312B"/>
    <w:rsid w:val="0030355B"/>
    <w:rsid w:val="003036A6"/>
    <w:rsid w:val="00303988"/>
    <w:rsid w:val="00303F14"/>
    <w:rsid w:val="0030404D"/>
    <w:rsid w:val="00304258"/>
    <w:rsid w:val="003042A6"/>
    <w:rsid w:val="00304A11"/>
    <w:rsid w:val="00304D77"/>
    <w:rsid w:val="00304DC5"/>
    <w:rsid w:val="00304F2F"/>
    <w:rsid w:val="003050E4"/>
    <w:rsid w:val="003052CE"/>
    <w:rsid w:val="00305496"/>
    <w:rsid w:val="00305A47"/>
    <w:rsid w:val="00305CA6"/>
    <w:rsid w:val="0030625F"/>
    <w:rsid w:val="003062BA"/>
    <w:rsid w:val="0030637E"/>
    <w:rsid w:val="003063A5"/>
    <w:rsid w:val="003064A6"/>
    <w:rsid w:val="00306BE2"/>
    <w:rsid w:val="00307B70"/>
    <w:rsid w:val="00307C02"/>
    <w:rsid w:val="00307D9B"/>
    <w:rsid w:val="00307DE0"/>
    <w:rsid w:val="0031071B"/>
    <w:rsid w:val="00310C70"/>
    <w:rsid w:val="00310CA7"/>
    <w:rsid w:val="00310EFC"/>
    <w:rsid w:val="00311076"/>
    <w:rsid w:val="00311129"/>
    <w:rsid w:val="00311132"/>
    <w:rsid w:val="00311438"/>
    <w:rsid w:val="0031182C"/>
    <w:rsid w:val="0031196F"/>
    <w:rsid w:val="00311FAF"/>
    <w:rsid w:val="003122BE"/>
    <w:rsid w:val="00312447"/>
    <w:rsid w:val="0031272C"/>
    <w:rsid w:val="00312CC9"/>
    <w:rsid w:val="00313321"/>
    <w:rsid w:val="00313527"/>
    <w:rsid w:val="003135DB"/>
    <w:rsid w:val="003137CB"/>
    <w:rsid w:val="00313824"/>
    <w:rsid w:val="003138AB"/>
    <w:rsid w:val="00313A10"/>
    <w:rsid w:val="00313C77"/>
    <w:rsid w:val="00313CB1"/>
    <w:rsid w:val="00313D11"/>
    <w:rsid w:val="003141FD"/>
    <w:rsid w:val="00314316"/>
    <w:rsid w:val="003146B5"/>
    <w:rsid w:val="003146EB"/>
    <w:rsid w:val="003146F6"/>
    <w:rsid w:val="00314FB1"/>
    <w:rsid w:val="00314FF3"/>
    <w:rsid w:val="0031526F"/>
    <w:rsid w:val="0031543B"/>
    <w:rsid w:val="00315692"/>
    <w:rsid w:val="0031570B"/>
    <w:rsid w:val="00315B62"/>
    <w:rsid w:val="00315E55"/>
    <w:rsid w:val="00315EE2"/>
    <w:rsid w:val="003163B4"/>
    <w:rsid w:val="00316A15"/>
    <w:rsid w:val="00316C3D"/>
    <w:rsid w:val="00317018"/>
    <w:rsid w:val="0031764B"/>
    <w:rsid w:val="00317F11"/>
    <w:rsid w:val="00320007"/>
    <w:rsid w:val="00320367"/>
    <w:rsid w:val="0032043E"/>
    <w:rsid w:val="0032079F"/>
    <w:rsid w:val="003209E7"/>
    <w:rsid w:val="00320FA2"/>
    <w:rsid w:val="0032111A"/>
    <w:rsid w:val="0032115A"/>
    <w:rsid w:val="00321329"/>
    <w:rsid w:val="0032140A"/>
    <w:rsid w:val="0032164D"/>
    <w:rsid w:val="00321720"/>
    <w:rsid w:val="00321777"/>
    <w:rsid w:val="0032199F"/>
    <w:rsid w:val="00321AD7"/>
    <w:rsid w:val="00321DFE"/>
    <w:rsid w:val="00321E59"/>
    <w:rsid w:val="00321F3E"/>
    <w:rsid w:val="00323029"/>
    <w:rsid w:val="003230D3"/>
    <w:rsid w:val="003233B8"/>
    <w:rsid w:val="0032346D"/>
    <w:rsid w:val="00323485"/>
    <w:rsid w:val="00323A03"/>
    <w:rsid w:val="0032405C"/>
    <w:rsid w:val="003246D0"/>
    <w:rsid w:val="00324BF5"/>
    <w:rsid w:val="00324CA4"/>
    <w:rsid w:val="00324D55"/>
    <w:rsid w:val="003253C0"/>
    <w:rsid w:val="003256C6"/>
    <w:rsid w:val="00325710"/>
    <w:rsid w:val="00325DCF"/>
    <w:rsid w:val="003261DA"/>
    <w:rsid w:val="0032676C"/>
    <w:rsid w:val="00326DB8"/>
    <w:rsid w:val="00326F0D"/>
    <w:rsid w:val="00326F18"/>
    <w:rsid w:val="00327442"/>
    <w:rsid w:val="003274C5"/>
    <w:rsid w:val="00327600"/>
    <w:rsid w:val="00327AD5"/>
    <w:rsid w:val="00327C8B"/>
    <w:rsid w:val="003303E8"/>
    <w:rsid w:val="00330404"/>
    <w:rsid w:val="00330575"/>
    <w:rsid w:val="0033093E"/>
    <w:rsid w:val="00330BDE"/>
    <w:rsid w:val="00330DF8"/>
    <w:rsid w:val="00330DFF"/>
    <w:rsid w:val="00330E5E"/>
    <w:rsid w:val="003312E2"/>
    <w:rsid w:val="003313B1"/>
    <w:rsid w:val="00331CBB"/>
    <w:rsid w:val="00332075"/>
    <w:rsid w:val="00332184"/>
    <w:rsid w:val="003327B3"/>
    <w:rsid w:val="0033302B"/>
    <w:rsid w:val="00333270"/>
    <w:rsid w:val="003338E1"/>
    <w:rsid w:val="00333D55"/>
    <w:rsid w:val="003340CF"/>
    <w:rsid w:val="003341D3"/>
    <w:rsid w:val="003344AB"/>
    <w:rsid w:val="003347E1"/>
    <w:rsid w:val="00334836"/>
    <w:rsid w:val="00334845"/>
    <w:rsid w:val="00335390"/>
    <w:rsid w:val="00335BE4"/>
    <w:rsid w:val="00335C57"/>
    <w:rsid w:val="00335E89"/>
    <w:rsid w:val="00335F84"/>
    <w:rsid w:val="003361C5"/>
    <w:rsid w:val="00336C21"/>
    <w:rsid w:val="00336F04"/>
    <w:rsid w:val="00336F69"/>
    <w:rsid w:val="00337423"/>
    <w:rsid w:val="00337735"/>
    <w:rsid w:val="0033785F"/>
    <w:rsid w:val="00337932"/>
    <w:rsid w:val="003400A7"/>
    <w:rsid w:val="0034027B"/>
    <w:rsid w:val="003402E5"/>
    <w:rsid w:val="00340469"/>
    <w:rsid w:val="00340552"/>
    <w:rsid w:val="00340796"/>
    <w:rsid w:val="0034095E"/>
    <w:rsid w:val="003411C3"/>
    <w:rsid w:val="003412D6"/>
    <w:rsid w:val="0034153F"/>
    <w:rsid w:val="00341643"/>
    <w:rsid w:val="00341694"/>
    <w:rsid w:val="00341699"/>
    <w:rsid w:val="003417E2"/>
    <w:rsid w:val="003418D4"/>
    <w:rsid w:val="00341B90"/>
    <w:rsid w:val="00342328"/>
    <w:rsid w:val="00342B42"/>
    <w:rsid w:val="00342D34"/>
    <w:rsid w:val="0034300A"/>
    <w:rsid w:val="00343148"/>
    <w:rsid w:val="00343D0A"/>
    <w:rsid w:val="00344317"/>
    <w:rsid w:val="0034448B"/>
    <w:rsid w:val="00344A78"/>
    <w:rsid w:val="00344D1F"/>
    <w:rsid w:val="00344D35"/>
    <w:rsid w:val="0034538E"/>
    <w:rsid w:val="003455B8"/>
    <w:rsid w:val="00345E7F"/>
    <w:rsid w:val="00346707"/>
    <w:rsid w:val="00346867"/>
    <w:rsid w:val="003468B8"/>
    <w:rsid w:val="003469A5"/>
    <w:rsid w:val="00346BF0"/>
    <w:rsid w:val="00346CA5"/>
    <w:rsid w:val="00346EC7"/>
    <w:rsid w:val="00346EDA"/>
    <w:rsid w:val="003470C5"/>
    <w:rsid w:val="00347AD7"/>
    <w:rsid w:val="00347B6D"/>
    <w:rsid w:val="00350399"/>
    <w:rsid w:val="00350869"/>
    <w:rsid w:val="00350BE8"/>
    <w:rsid w:val="00350ED6"/>
    <w:rsid w:val="0035111F"/>
    <w:rsid w:val="00351218"/>
    <w:rsid w:val="00351689"/>
    <w:rsid w:val="003517F4"/>
    <w:rsid w:val="0035181B"/>
    <w:rsid w:val="00351865"/>
    <w:rsid w:val="00351E5C"/>
    <w:rsid w:val="00351F4A"/>
    <w:rsid w:val="003523CB"/>
    <w:rsid w:val="003524A6"/>
    <w:rsid w:val="00352854"/>
    <w:rsid w:val="00352E64"/>
    <w:rsid w:val="00352ECC"/>
    <w:rsid w:val="00352F85"/>
    <w:rsid w:val="00352FAB"/>
    <w:rsid w:val="00353114"/>
    <w:rsid w:val="0035353B"/>
    <w:rsid w:val="003535C2"/>
    <w:rsid w:val="0035373E"/>
    <w:rsid w:val="00353A5D"/>
    <w:rsid w:val="00353AA6"/>
    <w:rsid w:val="00353FDE"/>
    <w:rsid w:val="003543C4"/>
    <w:rsid w:val="0035473C"/>
    <w:rsid w:val="00354B35"/>
    <w:rsid w:val="00354BE6"/>
    <w:rsid w:val="00354FB6"/>
    <w:rsid w:val="003550C2"/>
    <w:rsid w:val="00355159"/>
    <w:rsid w:val="003556FB"/>
    <w:rsid w:val="00356339"/>
    <w:rsid w:val="00356645"/>
    <w:rsid w:val="00356692"/>
    <w:rsid w:val="00356B4F"/>
    <w:rsid w:val="00356BA5"/>
    <w:rsid w:val="00356CF9"/>
    <w:rsid w:val="00357648"/>
    <w:rsid w:val="003577F8"/>
    <w:rsid w:val="00357DF8"/>
    <w:rsid w:val="00357F0C"/>
    <w:rsid w:val="00357F64"/>
    <w:rsid w:val="00360247"/>
    <w:rsid w:val="0036029E"/>
    <w:rsid w:val="003605B4"/>
    <w:rsid w:val="00360797"/>
    <w:rsid w:val="00360C74"/>
    <w:rsid w:val="00361014"/>
    <w:rsid w:val="00361032"/>
    <w:rsid w:val="00361FC3"/>
    <w:rsid w:val="003622BE"/>
    <w:rsid w:val="00362563"/>
    <w:rsid w:val="00362585"/>
    <w:rsid w:val="003626CA"/>
    <w:rsid w:val="00362722"/>
    <w:rsid w:val="00362778"/>
    <w:rsid w:val="00362B6D"/>
    <w:rsid w:val="00362CE9"/>
    <w:rsid w:val="003636A4"/>
    <w:rsid w:val="00363AFA"/>
    <w:rsid w:val="00363C66"/>
    <w:rsid w:val="00363E8E"/>
    <w:rsid w:val="003646C7"/>
    <w:rsid w:val="00364EC9"/>
    <w:rsid w:val="00364F3D"/>
    <w:rsid w:val="003663D8"/>
    <w:rsid w:val="00366586"/>
    <w:rsid w:val="00366FBB"/>
    <w:rsid w:val="00367126"/>
    <w:rsid w:val="00367241"/>
    <w:rsid w:val="0036795E"/>
    <w:rsid w:val="00370069"/>
    <w:rsid w:val="003701E1"/>
    <w:rsid w:val="003703A9"/>
    <w:rsid w:val="00370506"/>
    <w:rsid w:val="00370AF8"/>
    <w:rsid w:val="00370F8C"/>
    <w:rsid w:val="00370F99"/>
    <w:rsid w:val="00371166"/>
    <w:rsid w:val="003713BC"/>
    <w:rsid w:val="0037161E"/>
    <w:rsid w:val="00371C73"/>
    <w:rsid w:val="00371FC3"/>
    <w:rsid w:val="003721B7"/>
    <w:rsid w:val="00372337"/>
    <w:rsid w:val="003726FB"/>
    <w:rsid w:val="00372811"/>
    <w:rsid w:val="00372DD5"/>
    <w:rsid w:val="0037301D"/>
    <w:rsid w:val="003733E1"/>
    <w:rsid w:val="00374134"/>
    <w:rsid w:val="00374AA2"/>
    <w:rsid w:val="00374B54"/>
    <w:rsid w:val="00374CC9"/>
    <w:rsid w:val="003750A2"/>
    <w:rsid w:val="003751DB"/>
    <w:rsid w:val="003754E2"/>
    <w:rsid w:val="0037564A"/>
    <w:rsid w:val="003756FC"/>
    <w:rsid w:val="003762B1"/>
    <w:rsid w:val="00376B11"/>
    <w:rsid w:val="0037736F"/>
    <w:rsid w:val="00377482"/>
    <w:rsid w:val="0037753C"/>
    <w:rsid w:val="0037763E"/>
    <w:rsid w:val="003776A9"/>
    <w:rsid w:val="00377960"/>
    <w:rsid w:val="00377ECF"/>
    <w:rsid w:val="003805A6"/>
    <w:rsid w:val="00380642"/>
    <w:rsid w:val="00381219"/>
    <w:rsid w:val="003813C6"/>
    <w:rsid w:val="00381817"/>
    <w:rsid w:val="00382063"/>
    <w:rsid w:val="00382230"/>
    <w:rsid w:val="003824A0"/>
    <w:rsid w:val="00382561"/>
    <w:rsid w:val="00382F09"/>
    <w:rsid w:val="003830A0"/>
    <w:rsid w:val="003830CB"/>
    <w:rsid w:val="00383222"/>
    <w:rsid w:val="00383261"/>
    <w:rsid w:val="00383B51"/>
    <w:rsid w:val="00383D6B"/>
    <w:rsid w:val="00383EF8"/>
    <w:rsid w:val="00383FE9"/>
    <w:rsid w:val="00384531"/>
    <w:rsid w:val="003846F7"/>
    <w:rsid w:val="00384BF9"/>
    <w:rsid w:val="003853A8"/>
    <w:rsid w:val="0038611D"/>
    <w:rsid w:val="0038612F"/>
    <w:rsid w:val="00386200"/>
    <w:rsid w:val="00386444"/>
    <w:rsid w:val="00386D53"/>
    <w:rsid w:val="00386E8B"/>
    <w:rsid w:val="003871AD"/>
    <w:rsid w:val="0038727C"/>
    <w:rsid w:val="0038756B"/>
    <w:rsid w:val="00387740"/>
    <w:rsid w:val="003877DA"/>
    <w:rsid w:val="00387B9A"/>
    <w:rsid w:val="00387BB1"/>
    <w:rsid w:val="00387EBF"/>
    <w:rsid w:val="003904DE"/>
    <w:rsid w:val="0039087B"/>
    <w:rsid w:val="00390D77"/>
    <w:rsid w:val="003912A4"/>
    <w:rsid w:val="0039141C"/>
    <w:rsid w:val="0039195A"/>
    <w:rsid w:val="00391AEB"/>
    <w:rsid w:val="00391D6C"/>
    <w:rsid w:val="00391DE9"/>
    <w:rsid w:val="00391F77"/>
    <w:rsid w:val="00392190"/>
    <w:rsid w:val="0039248A"/>
    <w:rsid w:val="0039267F"/>
    <w:rsid w:val="00392AFA"/>
    <w:rsid w:val="00392C83"/>
    <w:rsid w:val="003932E4"/>
    <w:rsid w:val="00393574"/>
    <w:rsid w:val="00393A99"/>
    <w:rsid w:val="00393B1B"/>
    <w:rsid w:val="00393CE5"/>
    <w:rsid w:val="00394972"/>
    <w:rsid w:val="00394D2A"/>
    <w:rsid w:val="003959E6"/>
    <w:rsid w:val="00395CFA"/>
    <w:rsid w:val="0039638A"/>
    <w:rsid w:val="00396545"/>
    <w:rsid w:val="00396956"/>
    <w:rsid w:val="0039699B"/>
    <w:rsid w:val="003969AA"/>
    <w:rsid w:val="00396F0F"/>
    <w:rsid w:val="00397075"/>
    <w:rsid w:val="0039729A"/>
    <w:rsid w:val="003972A8"/>
    <w:rsid w:val="003974A9"/>
    <w:rsid w:val="00397706"/>
    <w:rsid w:val="00397BFA"/>
    <w:rsid w:val="00397C58"/>
    <w:rsid w:val="00397D73"/>
    <w:rsid w:val="003A05DF"/>
    <w:rsid w:val="003A069A"/>
    <w:rsid w:val="003A06AA"/>
    <w:rsid w:val="003A0D4D"/>
    <w:rsid w:val="003A0EA0"/>
    <w:rsid w:val="003A128C"/>
    <w:rsid w:val="003A1417"/>
    <w:rsid w:val="003A14D8"/>
    <w:rsid w:val="003A1848"/>
    <w:rsid w:val="003A1B56"/>
    <w:rsid w:val="003A22E7"/>
    <w:rsid w:val="003A2968"/>
    <w:rsid w:val="003A2B61"/>
    <w:rsid w:val="003A3202"/>
    <w:rsid w:val="003A3A66"/>
    <w:rsid w:val="003A3E63"/>
    <w:rsid w:val="003A3EB4"/>
    <w:rsid w:val="003A3F5D"/>
    <w:rsid w:val="003A4493"/>
    <w:rsid w:val="003A4D53"/>
    <w:rsid w:val="003A501C"/>
    <w:rsid w:val="003A52E1"/>
    <w:rsid w:val="003A5383"/>
    <w:rsid w:val="003A5545"/>
    <w:rsid w:val="003A574D"/>
    <w:rsid w:val="003A58F1"/>
    <w:rsid w:val="003A5B7A"/>
    <w:rsid w:val="003A62B9"/>
    <w:rsid w:val="003A6669"/>
    <w:rsid w:val="003A673A"/>
    <w:rsid w:val="003A68F1"/>
    <w:rsid w:val="003A7012"/>
    <w:rsid w:val="003A7B3A"/>
    <w:rsid w:val="003A7BCD"/>
    <w:rsid w:val="003A7CC5"/>
    <w:rsid w:val="003A7DE8"/>
    <w:rsid w:val="003A7EC9"/>
    <w:rsid w:val="003B0096"/>
    <w:rsid w:val="003B01C1"/>
    <w:rsid w:val="003B0A27"/>
    <w:rsid w:val="003B0E16"/>
    <w:rsid w:val="003B19D9"/>
    <w:rsid w:val="003B1AF7"/>
    <w:rsid w:val="003B1BF8"/>
    <w:rsid w:val="003B21CB"/>
    <w:rsid w:val="003B222A"/>
    <w:rsid w:val="003B24C7"/>
    <w:rsid w:val="003B252A"/>
    <w:rsid w:val="003B29F6"/>
    <w:rsid w:val="003B2F16"/>
    <w:rsid w:val="003B2F26"/>
    <w:rsid w:val="003B3081"/>
    <w:rsid w:val="003B3142"/>
    <w:rsid w:val="003B31A5"/>
    <w:rsid w:val="003B31B6"/>
    <w:rsid w:val="003B3363"/>
    <w:rsid w:val="003B339E"/>
    <w:rsid w:val="003B3961"/>
    <w:rsid w:val="003B39A0"/>
    <w:rsid w:val="003B3DF2"/>
    <w:rsid w:val="003B3E70"/>
    <w:rsid w:val="003B3F6B"/>
    <w:rsid w:val="003B4751"/>
    <w:rsid w:val="003B496D"/>
    <w:rsid w:val="003B4BAC"/>
    <w:rsid w:val="003B4C36"/>
    <w:rsid w:val="003B4E84"/>
    <w:rsid w:val="003B575C"/>
    <w:rsid w:val="003B5767"/>
    <w:rsid w:val="003B598D"/>
    <w:rsid w:val="003B5B1B"/>
    <w:rsid w:val="003B5D02"/>
    <w:rsid w:val="003B6010"/>
    <w:rsid w:val="003B62B3"/>
    <w:rsid w:val="003B65D3"/>
    <w:rsid w:val="003B6A26"/>
    <w:rsid w:val="003B6A64"/>
    <w:rsid w:val="003B6BFD"/>
    <w:rsid w:val="003B7A24"/>
    <w:rsid w:val="003B7B0D"/>
    <w:rsid w:val="003C0955"/>
    <w:rsid w:val="003C0B02"/>
    <w:rsid w:val="003C0BA2"/>
    <w:rsid w:val="003C0EE0"/>
    <w:rsid w:val="003C1126"/>
    <w:rsid w:val="003C1463"/>
    <w:rsid w:val="003C150C"/>
    <w:rsid w:val="003C1754"/>
    <w:rsid w:val="003C17DE"/>
    <w:rsid w:val="003C1C66"/>
    <w:rsid w:val="003C1E8A"/>
    <w:rsid w:val="003C2AD4"/>
    <w:rsid w:val="003C3335"/>
    <w:rsid w:val="003C37D7"/>
    <w:rsid w:val="003C3A9C"/>
    <w:rsid w:val="003C48E3"/>
    <w:rsid w:val="003C4B71"/>
    <w:rsid w:val="003C4FF3"/>
    <w:rsid w:val="003C5772"/>
    <w:rsid w:val="003C5885"/>
    <w:rsid w:val="003C59F2"/>
    <w:rsid w:val="003C6146"/>
    <w:rsid w:val="003C6437"/>
    <w:rsid w:val="003C69E8"/>
    <w:rsid w:val="003C6A12"/>
    <w:rsid w:val="003C6F2F"/>
    <w:rsid w:val="003C6F30"/>
    <w:rsid w:val="003C703D"/>
    <w:rsid w:val="003C7272"/>
    <w:rsid w:val="003C794E"/>
    <w:rsid w:val="003C7A7F"/>
    <w:rsid w:val="003C7C66"/>
    <w:rsid w:val="003D0632"/>
    <w:rsid w:val="003D1058"/>
    <w:rsid w:val="003D1210"/>
    <w:rsid w:val="003D1353"/>
    <w:rsid w:val="003D16FC"/>
    <w:rsid w:val="003D17E4"/>
    <w:rsid w:val="003D1855"/>
    <w:rsid w:val="003D197D"/>
    <w:rsid w:val="003D1D16"/>
    <w:rsid w:val="003D1DB0"/>
    <w:rsid w:val="003D1E7D"/>
    <w:rsid w:val="003D1FC4"/>
    <w:rsid w:val="003D29A9"/>
    <w:rsid w:val="003D2C17"/>
    <w:rsid w:val="003D2E46"/>
    <w:rsid w:val="003D3124"/>
    <w:rsid w:val="003D31E3"/>
    <w:rsid w:val="003D334E"/>
    <w:rsid w:val="003D372E"/>
    <w:rsid w:val="003D3BBD"/>
    <w:rsid w:val="003D408F"/>
    <w:rsid w:val="003D41CF"/>
    <w:rsid w:val="003D4424"/>
    <w:rsid w:val="003D462B"/>
    <w:rsid w:val="003D4966"/>
    <w:rsid w:val="003D4DDF"/>
    <w:rsid w:val="003D4E05"/>
    <w:rsid w:val="003D511A"/>
    <w:rsid w:val="003D5157"/>
    <w:rsid w:val="003D51E5"/>
    <w:rsid w:val="003D58DD"/>
    <w:rsid w:val="003D6040"/>
    <w:rsid w:val="003D6260"/>
    <w:rsid w:val="003D62AF"/>
    <w:rsid w:val="003D69AD"/>
    <w:rsid w:val="003D7335"/>
    <w:rsid w:val="003D7607"/>
    <w:rsid w:val="003D776B"/>
    <w:rsid w:val="003D7956"/>
    <w:rsid w:val="003D7A52"/>
    <w:rsid w:val="003D7A7C"/>
    <w:rsid w:val="003D7B92"/>
    <w:rsid w:val="003D7CED"/>
    <w:rsid w:val="003D7D9C"/>
    <w:rsid w:val="003E012F"/>
    <w:rsid w:val="003E0308"/>
    <w:rsid w:val="003E0543"/>
    <w:rsid w:val="003E0813"/>
    <w:rsid w:val="003E0AC2"/>
    <w:rsid w:val="003E0D82"/>
    <w:rsid w:val="003E1054"/>
    <w:rsid w:val="003E1518"/>
    <w:rsid w:val="003E1ED3"/>
    <w:rsid w:val="003E21E8"/>
    <w:rsid w:val="003E221E"/>
    <w:rsid w:val="003E25C9"/>
    <w:rsid w:val="003E2756"/>
    <w:rsid w:val="003E3009"/>
    <w:rsid w:val="003E33AA"/>
    <w:rsid w:val="003E3499"/>
    <w:rsid w:val="003E3587"/>
    <w:rsid w:val="003E4576"/>
    <w:rsid w:val="003E47BB"/>
    <w:rsid w:val="003E4B31"/>
    <w:rsid w:val="003E4BBF"/>
    <w:rsid w:val="003E4C1D"/>
    <w:rsid w:val="003E4C89"/>
    <w:rsid w:val="003E5127"/>
    <w:rsid w:val="003E54C5"/>
    <w:rsid w:val="003E570A"/>
    <w:rsid w:val="003E580D"/>
    <w:rsid w:val="003E5909"/>
    <w:rsid w:val="003E6044"/>
    <w:rsid w:val="003E628D"/>
    <w:rsid w:val="003E675B"/>
    <w:rsid w:val="003E6782"/>
    <w:rsid w:val="003E6948"/>
    <w:rsid w:val="003E6ECC"/>
    <w:rsid w:val="003E745E"/>
    <w:rsid w:val="003E74A6"/>
    <w:rsid w:val="003E74BD"/>
    <w:rsid w:val="003E7B6C"/>
    <w:rsid w:val="003E7C99"/>
    <w:rsid w:val="003F012A"/>
    <w:rsid w:val="003F0544"/>
    <w:rsid w:val="003F057E"/>
    <w:rsid w:val="003F0586"/>
    <w:rsid w:val="003F06D8"/>
    <w:rsid w:val="003F096C"/>
    <w:rsid w:val="003F0C57"/>
    <w:rsid w:val="003F1075"/>
    <w:rsid w:val="003F17E5"/>
    <w:rsid w:val="003F1846"/>
    <w:rsid w:val="003F1DFF"/>
    <w:rsid w:val="003F1E8E"/>
    <w:rsid w:val="003F1FBE"/>
    <w:rsid w:val="003F20A6"/>
    <w:rsid w:val="003F2154"/>
    <w:rsid w:val="003F230C"/>
    <w:rsid w:val="003F2420"/>
    <w:rsid w:val="003F28F6"/>
    <w:rsid w:val="003F327F"/>
    <w:rsid w:val="003F3302"/>
    <w:rsid w:val="003F3419"/>
    <w:rsid w:val="003F38D5"/>
    <w:rsid w:val="003F397B"/>
    <w:rsid w:val="003F3B05"/>
    <w:rsid w:val="003F3CA6"/>
    <w:rsid w:val="003F3D0B"/>
    <w:rsid w:val="003F3D17"/>
    <w:rsid w:val="003F3D3B"/>
    <w:rsid w:val="003F4345"/>
    <w:rsid w:val="003F4546"/>
    <w:rsid w:val="003F4DF0"/>
    <w:rsid w:val="003F4E7D"/>
    <w:rsid w:val="003F5336"/>
    <w:rsid w:val="003F543E"/>
    <w:rsid w:val="003F5DC4"/>
    <w:rsid w:val="003F65BE"/>
    <w:rsid w:val="003F68F8"/>
    <w:rsid w:val="003F6908"/>
    <w:rsid w:val="003F6D91"/>
    <w:rsid w:val="003F7435"/>
    <w:rsid w:val="003F76CB"/>
    <w:rsid w:val="003F7AFE"/>
    <w:rsid w:val="003F7C4C"/>
    <w:rsid w:val="003F7E5B"/>
    <w:rsid w:val="00400069"/>
    <w:rsid w:val="004002C4"/>
    <w:rsid w:val="004005D4"/>
    <w:rsid w:val="004014D9"/>
    <w:rsid w:val="00401E4E"/>
    <w:rsid w:val="00401FDC"/>
    <w:rsid w:val="0040200D"/>
    <w:rsid w:val="00402126"/>
    <w:rsid w:val="004023CB"/>
    <w:rsid w:val="00402622"/>
    <w:rsid w:val="00402868"/>
    <w:rsid w:val="00402A40"/>
    <w:rsid w:val="00402D7D"/>
    <w:rsid w:val="00402FFF"/>
    <w:rsid w:val="00403180"/>
    <w:rsid w:val="0040322C"/>
    <w:rsid w:val="0040398D"/>
    <w:rsid w:val="00403ACF"/>
    <w:rsid w:val="00403D31"/>
    <w:rsid w:val="00403FC7"/>
    <w:rsid w:val="00404755"/>
    <w:rsid w:val="004049C1"/>
    <w:rsid w:val="00404C3E"/>
    <w:rsid w:val="00404D58"/>
    <w:rsid w:val="004050E8"/>
    <w:rsid w:val="00405670"/>
    <w:rsid w:val="00405B8B"/>
    <w:rsid w:val="00405B9C"/>
    <w:rsid w:val="00405EA4"/>
    <w:rsid w:val="00406656"/>
    <w:rsid w:val="00406B7A"/>
    <w:rsid w:val="00406C93"/>
    <w:rsid w:val="00406E6D"/>
    <w:rsid w:val="00407133"/>
    <w:rsid w:val="00407A87"/>
    <w:rsid w:val="00410661"/>
    <w:rsid w:val="00410D16"/>
    <w:rsid w:val="00410FD2"/>
    <w:rsid w:val="00411060"/>
    <w:rsid w:val="00411103"/>
    <w:rsid w:val="004112D0"/>
    <w:rsid w:val="004115F2"/>
    <w:rsid w:val="00411809"/>
    <w:rsid w:val="00411AAA"/>
    <w:rsid w:val="00411BBF"/>
    <w:rsid w:val="0041225A"/>
    <w:rsid w:val="00412296"/>
    <w:rsid w:val="00412386"/>
    <w:rsid w:val="004123EC"/>
    <w:rsid w:val="0041263C"/>
    <w:rsid w:val="004127B7"/>
    <w:rsid w:val="004128C8"/>
    <w:rsid w:val="00412A8B"/>
    <w:rsid w:val="00412D5A"/>
    <w:rsid w:val="00412D93"/>
    <w:rsid w:val="004132EF"/>
    <w:rsid w:val="004134EA"/>
    <w:rsid w:val="00413586"/>
    <w:rsid w:val="00413697"/>
    <w:rsid w:val="00413B59"/>
    <w:rsid w:val="00413B7A"/>
    <w:rsid w:val="00413FCC"/>
    <w:rsid w:val="00414EE8"/>
    <w:rsid w:val="0041506A"/>
    <w:rsid w:val="0041512F"/>
    <w:rsid w:val="0041536E"/>
    <w:rsid w:val="0041554B"/>
    <w:rsid w:val="004155E0"/>
    <w:rsid w:val="00415A51"/>
    <w:rsid w:val="00415B49"/>
    <w:rsid w:val="00415C2C"/>
    <w:rsid w:val="0041616D"/>
    <w:rsid w:val="004161C0"/>
    <w:rsid w:val="00416544"/>
    <w:rsid w:val="0041661A"/>
    <w:rsid w:val="004168D7"/>
    <w:rsid w:val="00416AEF"/>
    <w:rsid w:val="00416B8E"/>
    <w:rsid w:val="00416CBC"/>
    <w:rsid w:val="00417495"/>
    <w:rsid w:val="0041776F"/>
    <w:rsid w:val="00417A3E"/>
    <w:rsid w:val="00417A52"/>
    <w:rsid w:val="00417B26"/>
    <w:rsid w:val="00417C1B"/>
    <w:rsid w:val="00417CAC"/>
    <w:rsid w:val="0042020D"/>
    <w:rsid w:val="00420362"/>
    <w:rsid w:val="004208A5"/>
    <w:rsid w:val="00421087"/>
    <w:rsid w:val="0042115B"/>
    <w:rsid w:val="0042130C"/>
    <w:rsid w:val="004217AA"/>
    <w:rsid w:val="00421B69"/>
    <w:rsid w:val="004227B9"/>
    <w:rsid w:val="004227D2"/>
    <w:rsid w:val="00422BCF"/>
    <w:rsid w:val="00423252"/>
    <w:rsid w:val="0042391E"/>
    <w:rsid w:val="00423A13"/>
    <w:rsid w:val="00423D6D"/>
    <w:rsid w:val="004240E2"/>
    <w:rsid w:val="004244AB"/>
    <w:rsid w:val="004246B5"/>
    <w:rsid w:val="004250D5"/>
    <w:rsid w:val="004257FE"/>
    <w:rsid w:val="00425834"/>
    <w:rsid w:val="004258EC"/>
    <w:rsid w:val="00425F1D"/>
    <w:rsid w:val="00426C39"/>
    <w:rsid w:val="00426D96"/>
    <w:rsid w:val="00426EF9"/>
    <w:rsid w:val="0042743B"/>
    <w:rsid w:val="00427505"/>
    <w:rsid w:val="00427620"/>
    <w:rsid w:val="00427640"/>
    <w:rsid w:val="00427687"/>
    <w:rsid w:val="0042775E"/>
    <w:rsid w:val="00427B0A"/>
    <w:rsid w:val="00427D92"/>
    <w:rsid w:val="00427DCC"/>
    <w:rsid w:val="00427F64"/>
    <w:rsid w:val="004304B1"/>
    <w:rsid w:val="004306F4"/>
    <w:rsid w:val="004308F0"/>
    <w:rsid w:val="00430971"/>
    <w:rsid w:val="00430A51"/>
    <w:rsid w:val="00430BBF"/>
    <w:rsid w:val="00430D56"/>
    <w:rsid w:val="00431021"/>
    <w:rsid w:val="004311AD"/>
    <w:rsid w:val="0043136A"/>
    <w:rsid w:val="004313C9"/>
    <w:rsid w:val="00431652"/>
    <w:rsid w:val="004316AA"/>
    <w:rsid w:val="00431884"/>
    <w:rsid w:val="004319E9"/>
    <w:rsid w:val="0043243C"/>
    <w:rsid w:val="00432C6F"/>
    <w:rsid w:val="00432D44"/>
    <w:rsid w:val="004335CE"/>
    <w:rsid w:val="004338E8"/>
    <w:rsid w:val="00433BD9"/>
    <w:rsid w:val="00433BE9"/>
    <w:rsid w:val="00433C84"/>
    <w:rsid w:val="00433DEB"/>
    <w:rsid w:val="00433E7C"/>
    <w:rsid w:val="004344EF"/>
    <w:rsid w:val="00434AED"/>
    <w:rsid w:val="00434E0E"/>
    <w:rsid w:val="00434E7F"/>
    <w:rsid w:val="0043514A"/>
    <w:rsid w:val="004354F9"/>
    <w:rsid w:val="004358BB"/>
    <w:rsid w:val="00436552"/>
    <w:rsid w:val="00436B0E"/>
    <w:rsid w:val="00436B5A"/>
    <w:rsid w:val="00436FB3"/>
    <w:rsid w:val="00437057"/>
    <w:rsid w:val="004373A3"/>
    <w:rsid w:val="004374DB"/>
    <w:rsid w:val="0043783C"/>
    <w:rsid w:val="0044070D"/>
    <w:rsid w:val="00440A47"/>
    <w:rsid w:val="00440A7E"/>
    <w:rsid w:val="00440E83"/>
    <w:rsid w:val="004413FD"/>
    <w:rsid w:val="004414CF"/>
    <w:rsid w:val="0044176F"/>
    <w:rsid w:val="00441E7B"/>
    <w:rsid w:val="00442350"/>
    <w:rsid w:val="00442AA8"/>
    <w:rsid w:val="00442C0E"/>
    <w:rsid w:val="00443274"/>
    <w:rsid w:val="00443872"/>
    <w:rsid w:val="00443AC8"/>
    <w:rsid w:val="00443AF6"/>
    <w:rsid w:val="00443BE7"/>
    <w:rsid w:val="0044437C"/>
    <w:rsid w:val="00444541"/>
    <w:rsid w:val="00444811"/>
    <w:rsid w:val="00444F1A"/>
    <w:rsid w:val="00444F6B"/>
    <w:rsid w:val="00445087"/>
    <w:rsid w:val="004455BA"/>
    <w:rsid w:val="00445787"/>
    <w:rsid w:val="00445825"/>
    <w:rsid w:val="004458E8"/>
    <w:rsid w:val="00445B00"/>
    <w:rsid w:val="00445E53"/>
    <w:rsid w:val="004460F7"/>
    <w:rsid w:val="004461DC"/>
    <w:rsid w:val="004465CD"/>
    <w:rsid w:val="00446742"/>
    <w:rsid w:val="00446844"/>
    <w:rsid w:val="00446E3D"/>
    <w:rsid w:val="0044703F"/>
    <w:rsid w:val="0044718D"/>
    <w:rsid w:val="0044751D"/>
    <w:rsid w:val="004479F0"/>
    <w:rsid w:val="0045018B"/>
    <w:rsid w:val="004504F3"/>
    <w:rsid w:val="00450821"/>
    <w:rsid w:val="0045094C"/>
    <w:rsid w:val="00450B8D"/>
    <w:rsid w:val="00450EA2"/>
    <w:rsid w:val="00450F50"/>
    <w:rsid w:val="0045100F"/>
    <w:rsid w:val="00451521"/>
    <w:rsid w:val="00451DC6"/>
    <w:rsid w:val="00451F98"/>
    <w:rsid w:val="00452184"/>
    <w:rsid w:val="00452C5B"/>
    <w:rsid w:val="004531B7"/>
    <w:rsid w:val="004533F1"/>
    <w:rsid w:val="004537B7"/>
    <w:rsid w:val="004539B7"/>
    <w:rsid w:val="00453C7E"/>
    <w:rsid w:val="0045422E"/>
    <w:rsid w:val="0045483C"/>
    <w:rsid w:val="004549C4"/>
    <w:rsid w:val="0045506D"/>
    <w:rsid w:val="004551B8"/>
    <w:rsid w:val="00455684"/>
    <w:rsid w:val="0045601E"/>
    <w:rsid w:val="00456662"/>
    <w:rsid w:val="004566AD"/>
    <w:rsid w:val="00456C27"/>
    <w:rsid w:val="00456F20"/>
    <w:rsid w:val="0045704E"/>
    <w:rsid w:val="0045735D"/>
    <w:rsid w:val="00457535"/>
    <w:rsid w:val="00457542"/>
    <w:rsid w:val="004575A7"/>
    <w:rsid w:val="004577C1"/>
    <w:rsid w:val="00457A10"/>
    <w:rsid w:val="00457A8B"/>
    <w:rsid w:val="00457B32"/>
    <w:rsid w:val="004601B6"/>
    <w:rsid w:val="00460227"/>
    <w:rsid w:val="00460271"/>
    <w:rsid w:val="0046049F"/>
    <w:rsid w:val="00460E64"/>
    <w:rsid w:val="00461044"/>
    <w:rsid w:val="0046107D"/>
    <w:rsid w:val="0046123D"/>
    <w:rsid w:val="004612C2"/>
    <w:rsid w:val="004612D5"/>
    <w:rsid w:val="004618C2"/>
    <w:rsid w:val="004619F1"/>
    <w:rsid w:val="00461E45"/>
    <w:rsid w:val="00462052"/>
    <w:rsid w:val="004622A3"/>
    <w:rsid w:val="0046253C"/>
    <w:rsid w:val="00462A08"/>
    <w:rsid w:val="00462A0A"/>
    <w:rsid w:val="00462B1A"/>
    <w:rsid w:val="0046312E"/>
    <w:rsid w:val="00463186"/>
    <w:rsid w:val="004633A7"/>
    <w:rsid w:val="004638B7"/>
    <w:rsid w:val="004639C0"/>
    <w:rsid w:val="004642C1"/>
    <w:rsid w:val="00464373"/>
    <w:rsid w:val="004649FF"/>
    <w:rsid w:val="00464D5E"/>
    <w:rsid w:val="00464FD4"/>
    <w:rsid w:val="00465C3A"/>
    <w:rsid w:val="00465EA4"/>
    <w:rsid w:val="00466186"/>
    <w:rsid w:val="004661D2"/>
    <w:rsid w:val="004668D1"/>
    <w:rsid w:val="00466996"/>
    <w:rsid w:val="00466D20"/>
    <w:rsid w:val="004674EE"/>
    <w:rsid w:val="00467513"/>
    <w:rsid w:val="00467926"/>
    <w:rsid w:val="00467AE8"/>
    <w:rsid w:val="00467E02"/>
    <w:rsid w:val="00467EAC"/>
    <w:rsid w:val="00467F50"/>
    <w:rsid w:val="004701F7"/>
    <w:rsid w:val="004703F6"/>
    <w:rsid w:val="00470497"/>
    <w:rsid w:val="00470844"/>
    <w:rsid w:val="0047092B"/>
    <w:rsid w:val="00470D80"/>
    <w:rsid w:val="00471464"/>
    <w:rsid w:val="004714EB"/>
    <w:rsid w:val="004714FD"/>
    <w:rsid w:val="00471A3B"/>
    <w:rsid w:val="0047218B"/>
    <w:rsid w:val="0047249B"/>
    <w:rsid w:val="004724A6"/>
    <w:rsid w:val="0047270F"/>
    <w:rsid w:val="0047273A"/>
    <w:rsid w:val="00473361"/>
    <w:rsid w:val="00473676"/>
    <w:rsid w:val="00473F36"/>
    <w:rsid w:val="00474763"/>
    <w:rsid w:val="00474853"/>
    <w:rsid w:val="00474BC9"/>
    <w:rsid w:val="00474BE3"/>
    <w:rsid w:val="00474DF0"/>
    <w:rsid w:val="00474E78"/>
    <w:rsid w:val="0047518D"/>
    <w:rsid w:val="004751B2"/>
    <w:rsid w:val="0047526E"/>
    <w:rsid w:val="00475601"/>
    <w:rsid w:val="004760C2"/>
    <w:rsid w:val="0047613A"/>
    <w:rsid w:val="004762AA"/>
    <w:rsid w:val="004767A7"/>
    <w:rsid w:val="00476BC0"/>
    <w:rsid w:val="00477321"/>
    <w:rsid w:val="0047744F"/>
    <w:rsid w:val="004774BD"/>
    <w:rsid w:val="00477A65"/>
    <w:rsid w:val="00477EAB"/>
    <w:rsid w:val="00477F29"/>
    <w:rsid w:val="00480014"/>
    <w:rsid w:val="004802DD"/>
    <w:rsid w:val="00480429"/>
    <w:rsid w:val="0048044B"/>
    <w:rsid w:val="004804F9"/>
    <w:rsid w:val="004807D2"/>
    <w:rsid w:val="0048096D"/>
    <w:rsid w:val="00480A06"/>
    <w:rsid w:val="00480CEB"/>
    <w:rsid w:val="004816C1"/>
    <w:rsid w:val="004819AB"/>
    <w:rsid w:val="00481A36"/>
    <w:rsid w:val="00481A98"/>
    <w:rsid w:val="00481BD0"/>
    <w:rsid w:val="0048288B"/>
    <w:rsid w:val="00482D90"/>
    <w:rsid w:val="00482E4F"/>
    <w:rsid w:val="00483266"/>
    <w:rsid w:val="0048345C"/>
    <w:rsid w:val="0048375C"/>
    <w:rsid w:val="00483BD9"/>
    <w:rsid w:val="004840D0"/>
    <w:rsid w:val="00484869"/>
    <w:rsid w:val="00484AAE"/>
    <w:rsid w:val="00484E0D"/>
    <w:rsid w:val="0048548D"/>
    <w:rsid w:val="00485812"/>
    <w:rsid w:val="00485A3E"/>
    <w:rsid w:val="00485C60"/>
    <w:rsid w:val="00486270"/>
    <w:rsid w:val="00486320"/>
    <w:rsid w:val="0048693D"/>
    <w:rsid w:val="0048696C"/>
    <w:rsid w:val="00486E0A"/>
    <w:rsid w:val="0048732D"/>
    <w:rsid w:val="0048793D"/>
    <w:rsid w:val="00487E9F"/>
    <w:rsid w:val="00490143"/>
    <w:rsid w:val="0049033E"/>
    <w:rsid w:val="00490786"/>
    <w:rsid w:val="004909B6"/>
    <w:rsid w:val="00490C98"/>
    <w:rsid w:val="00490FE6"/>
    <w:rsid w:val="00491D63"/>
    <w:rsid w:val="0049212D"/>
    <w:rsid w:val="00492806"/>
    <w:rsid w:val="00492840"/>
    <w:rsid w:val="00493104"/>
    <w:rsid w:val="00493483"/>
    <w:rsid w:val="00493823"/>
    <w:rsid w:val="00493998"/>
    <w:rsid w:val="00494378"/>
    <w:rsid w:val="004946B9"/>
    <w:rsid w:val="00494825"/>
    <w:rsid w:val="00494970"/>
    <w:rsid w:val="00494C24"/>
    <w:rsid w:val="00495077"/>
    <w:rsid w:val="00495CC9"/>
    <w:rsid w:val="00495F8C"/>
    <w:rsid w:val="00495F8D"/>
    <w:rsid w:val="0049620F"/>
    <w:rsid w:val="0049661B"/>
    <w:rsid w:val="00496C24"/>
    <w:rsid w:val="00496D31"/>
    <w:rsid w:val="00496E2A"/>
    <w:rsid w:val="00496E7D"/>
    <w:rsid w:val="00497214"/>
    <w:rsid w:val="00497356"/>
    <w:rsid w:val="004979C9"/>
    <w:rsid w:val="00497E41"/>
    <w:rsid w:val="004A0755"/>
    <w:rsid w:val="004A0958"/>
    <w:rsid w:val="004A106D"/>
    <w:rsid w:val="004A1B52"/>
    <w:rsid w:val="004A1ECB"/>
    <w:rsid w:val="004A1F5E"/>
    <w:rsid w:val="004A3177"/>
    <w:rsid w:val="004A340F"/>
    <w:rsid w:val="004A37F7"/>
    <w:rsid w:val="004A391A"/>
    <w:rsid w:val="004A394A"/>
    <w:rsid w:val="004A3A3C"/>
    <w:rsid w:val="004A3B4B"/>
    <w:rsid w:val="004A3C84"/>
    <w:rsid w:val="004A3D9F"/>
    <w:rsid w:val="004A3DCE"/>
    <w:rsid w:val="004A4F4E"/>
    <w:rsid w:val="004A51A1"/>
    <w:rsid w:val="004A5722"/>
    <w:rsid w:val="004A58DC"/>
    <w:rsid w:val="004A5E44"/>
    <w:rsid w:val="004A5EEC"/>
    <w:rsid w:val="004A65E9"/>
    <w:rsid w:val="004A6771"/>
    <w:rsid w:val="004A67AA"/>
    <w:rsid w:val="004A69A0"/>
    <w:rsid w:val="004A6D90"/>
    <w:rsid w:val="004A782F"/>
    <w:rsid w:val="004A79FC"/>
    <w:rsid w:val="004A7B02"/>
    <w:rsid w:val="004A7BE3"/>
    <w:rsid w:val="004A7BE4"/>
    <w:rsid w:val="004A7C9B"/>
    <w:rsid w:val="004A7F08"/>
    <w:rsid w:val="004B00E6"/>
    <w:rsid w:val="004B05DC"/>
    <w:rsid w:val="004B0C77"/>
    <w:rsid w:val="004B13F5"/>
    <w:rsid w:val="004B166C"/>
    <w:rsid w:val="004B1F8A"/>
    <w:rsid w:val="004B20B2"/>
    <w:rsid w:val="004B256E"/>
    <w:rsid w:val="004B2783"/>
    <w:rsid w:val="004B27AA"/>
    <w:rsid w:val="004B2C61"/>
    <w:rsid w:val="004B2E73"/>
    <w:rsid w:val="004B2F12"/>
    <w:rsid w:val="004B3483"/>
    <w:rsid w:val="004B37CC"/>
    <w:rsid w:val="004B3C69"/>
    <w:rsid w:val="004B3C7F"/>
    <w:rsid w:val="004B3C87"/>
    <w:rsid w:val="004B4159"/>
    <w:rsid w:val="004B4235"/>
    <w:rsid w:val="004B4315"/>
    <w:rsid w:val="004B4B44"/>
    <w:rsid w:val="004B4DDE"/>
    <w:rsid w:val="004B4F71"/>
    <w:rsid w:val="004B4FC1"/>
    <w:rsid w:val="004B51FD"/>
    <w:rsid w:val="004B521B"/>
    <w:rsid w:val="004B551C"/>
    <w:rsid w:val="004B5528"/>
    <w:rsid w:val="004B5BF8"/>
    <w:rsid w:val="004B5ED9"/>
    <w:rsid w:val="004B5EFE"/>
    <w:rsid w:val="004B61F4"/>
    <w:rsid w:val="004B6339"/>
    <w:rsid w:val="004B6358"/>
    <w:rsid w:val="004B688B"/>
    <w:rsid w:val="004B6B63"/>
    <w:rsid w:val="004B6C5B"/>
    <w:rsid w:val="004B70CF"/>
    <w:rsid w:val="004B75F1"/>
    <w:rsid w:val="004B763F"/>
    <w:rsid w:val="004B7B70"/>
    <w:rsid w:val="004B7CC2"/>
    <w:rsid w:val="004B7E29"/>
    <w:rsid w:val="004B7E43"/>
    <w:rsid w:val="004C00B5"/>
    <w:rsid w:val="004C0757"/>
    <w:rsid w:val="004C099A"/>
    <w:rsid w:val="004C13FB"/>
    <w:rsid w:val="004C20DE"/>
    <w:rsid w:val="004C2767"/>
    <w:rsid w:val="004C2DE8"/>
    <w:rsid w:val="004C3023"/>
    <w:rsid w:val="004C3750"/>
    <w:rsid w:val="004C3CF8"/>
    <w:rsid w:val="004C3E8A"/>
    <w:rsid w:val="004C40E2"/>
    <w:rsid w:val="004C41EF"/>
    <w:rsid w:val="004C42A7"/>
    <w:rsid w:val="004C46D7"/>
    <w:rsid w:val="004C475D"/>
    <w:rsid w:val="004C47C1"/>
    <w:rsid w:val="004C494E"/>
    <w:rsid w:val="004C539C"/>
    <w:rsid w:val="004C5BE8"/>
    <w:rsid w:val="004C5F6E"/>
    <w:rsid w:val="004C62D2"/>
    <w:rsid w:val="004C6921"/>
    <w:rsid w:val="004C70D6"/>
    <w:rsid w:val="004C775D"/>
    <w:rsid w:val="004C78BE"/>
    <w:rsid w:val="004C7A96"/>
    <w:rsid w:val="004C7B34"/>
    <w:rsid w:val="004C7D89"/>
    <w:rsid w:val="004D01C2"/>
    <w:rsid w:val="004D04E5"/>
    <w:rsid w:val="004D05BB"/>
    <w:rsid w:val="004D0805"/>
    <w:rsid w:val="004D155A"/>
    <w:rsid w:val="004D178B"/>
    <w:rsid w:val="004D1C81"/>
    <w:rsid w:val="004D1E23"/>
    <w:rsid w:val="004D1F46"/>
    <w:rsid w:val="004D244B"/>
    <w:rsid w:val="004D24CF"/>
    <w:rsid w:val="004D29E2"/>
    <w:rsid w:val="004D2A2A"/>
    <w:rsid w:val="004D2B3E"/>
    <w:rsid w:val="004D2B6D"/>
    <w:rsid w:val="004D2C2C"/>
    <w:rsid w:val="004D3175"/>
    <w:rsid w:val="004D32F5"/>
    <w:rsid w:val="004D3CC0"/>
    <w:rsid w:val="004D3F65"/>
    <w:rsid w:val="004D4291"/>
    <w:rsid w:val="004D46F3"/>
    <w:rsid w:val="004D4773"/>
    <w:rsid w:val="004D4835"/>
    <w:rsid w:val="004D48F2"/>
    <w:rsid w:val="004D4A38"/>
    <w:rsid w:val="004D5A32"/>
    <w:rsid w:val="004D5A75"/>
    <w:rsid w:val="004D606B"/>
    <w:rsid w:val="004D6214"/>
    <w:rsid w:val="004D6744"/>
    <w:rsid w:val="004D6BD4"/>
    <w:rsid w:val="004D6D1F"/>
    <w:rsid w:val="004D6D40"/>
    <w:rsid w:val="004D79E3"/>
    <w:rsid w:val="004D7A24"/>
    <w:rsid w:val="004E0821"/>
    <w:rsid w:val="004E09D1"/>
    <w:rsid w:val="004E111C"/>
    <w:rsid w:val="004E1424"/>
    <w:rsid w:val="004E1BE0"/>
    <w:rsid w:val="004E1DE0"/>
    <w:rsid w:val="004E1EAD"/>
    <w:rsid w:val="004E23A8"/>
    <w:rsid w:val="004E290A"/>
    <w:rsid w:val="004E2B22"/>
    <w:rsid w:val="004E2CB9"/>
    <w:rsid w:val="004E2DA9"/>
    <w:rsid w:val="004E3146"/>
    <w:rsid w:val="004E318A"/>
    <w:rsid w:val="004E379B"/>
    <w:rsid w:val="004E3A74"/>
    <w:rsid w:val="004E421D"/>
    <w:rsid w:val="004E426A"/>
    <w:rsid w:val="004E4424"/>
    <w:rsid w:val="004E4B82"/>
    <w:rsid w:val="004E4E8D"/>
    <w:rsid w:val="004E503A"/>
    <w:rsid w:val="004E539C"/>
    <w:rsid w:val="004E53A0"/>
    <w:rsid w:val="004E58B5"/>
    <w:rsid w:val="004E58F2"/>
    <w:rsid w:val="004E5911"/>
    <w:rsid w:val="004E5BA7"/>
    <w:rsid w:val="004E5CF6"/>
    <w:rsid w:val="004E67FC"/>
    <w:rsid w:val="004E6830"/>
    <w:rsid w:val="004E6864"/>
    <w:rsid w:val="004E6962"/>
    <w:rsid w:val="004E6B30"/>
    <w:rsid w:val="004E6C4A"/>
    <w:rsid w:val="004E6EC6"/>
    <w:rsid w:val="004E70E7"/>
    <w:rsid w:val="004E73D6"/>
    <w:rsid w:val="004E7701"/>
    <w:rsid w:val="004E7BAE"/>
    <w:rsid w:val="004E7D46"/>
    <w:rsid w:val="004E7FA9"/>
    <w:rsid w:val="004F040F"/>
    <w:rsid w:val="004F06A7"/>
    <w:rsid w:val="004F06D2"/>
    <w:rsid w:val="004F08DF"/>
    <w:rsid w:val="004F0D0E"/>
    <w:rsid w:val="004F0D53"/>
    <w:rsid w:val="004F0EE3"/>
    <w:rsid w:val="004F1A0A"/>
    <w:rsid w:val="004F1A4D"/>
    <w:rsid w:val="004F1BCF"/>
    <w:rsid w:val="004F24A6"/>
    <w:rsid w:val="004F26FE"/>
    <w:rsid w:val="004F28E5"/>
    <w:rsid w:val="004F2923"/>
    <w:rsid w:val="004F2CBC"/>
    <w:rsid w:val="004F31E2"/>
    <w:rsid w:val="004F335E"/>
    <w:rsid w:val="004F3B68"/>
    <w:rsid w:val="004F3D08"/>
    <w:rsid w:val="004F3D1B"/>
    <w:rsid w:val="004F4836"/>
    <w:rsid w:val="004F483E"/>
    <w:rsid w:val="004F4B83"/>
    <w:rsid w:val="004F4B85"/>
    <w:rsid w:val="004F5322"/>
    <w:rsid w:val="004F55B8"/>
    <w:rsid w:val="004F5C76"/>
    <w:rsid w:val="004F5D27"/>
    <w:rsid w:val="004F5DC6"/>
    <w:rsid w:val="004F603B"/>
    <w:rsid w:val="004F74DE"/>
    <w:rsid w:val="004F75BB"/>
    <w:rsid w:val="004F7605"/>
    <w:rsid w:val="004F7A59"/>
    <w:rsid w:val="00500179"/>
    <w:rsid w:val="005003DA"/>
    <w:rsid w:val="005004FD"/>
    <w:rsid w:val="0050072F"/>
    <w:rsid w:val="00500862"/>
    <w:rsid w:val="005009F1"/>
    <w:rsid w:val="00501830"/>
    <w:rsid w:val="00501A44"/>
    <w:rsid w:val="00501BF9"/>
    <w:rsid w:val="005020B1"/>
    <w:rsid w:val="005021AE"/>
    <w:rsid w:val="00502463"/>
    <w:rsid w:val="00502F57"/>
    <w:rsid w:val="005033AB"/>
    <w:rsid w:val="00503500"/>
    <w:rsid w:val="0050385C"/>
    <w:rsid w:val="005038FF"/>
    <w:rsid w:val="00503B7F"/>
    <w:rsid w:val="00503C10"/>
    <w:rsid w:val="00503DCA"/>
    <w:rsid w:val="00503E10"/>
    <w:rsid w:val="00503ED4"/>
    <w:rsid w:val="0050410C"/>
    <w:rsid w:val="00504608"/>
    <w:rsid w:val="005047C3"/>
    <w:rsid w:val="00504978"/>
    <w:rsid w:val="00504B52"/>
    <w:rsid w:val="00504C73"/>
    <w:rsid w:val="005052B2"/>
    <w:rsid w:val="005053C6"/>
    <w:rsid w:val="00505587"/>
    <w:rsid w:val="00505A5B"/>
    <w:rsid w:val="00505F4E"/>
    <w:rsid w:val="00505FAE"/>
    <w:rsid w:val="005060FD"/>
    <w:rsid w:val="005064F9"/>
    <w:rsid w:val="005065C4"/>
    <w:rsid w:val="0050665D"/>
    <w:rsid w:val="00506963"/>
    <w:rsid w:val="00506DB8"/>
    <w:rsid w:val="005076D1"/>
    <w:rsid w:val="00507A4A"/>
    <w:rsid w:val="00507A66"/>
    <w:rsid w:val="00507B08"/>
    <w:rsid w:val="0051014D"/>
    <w:rsid w:val="00510428"/>
    <w:rsid w:val="00510564"/>
    <w:rsid w:val="0051092D"/>
    <w:rsid w:val="00510980"/>
    <w:rsid w:val="00510D7C"/>
    <w:rsid w:val="005116C4"/>
    <w:rsid w:val="00511B86"/>
    <w:rsid w:val="00511D59"/>
    <w:rsid w:val="00512335"/>
    <w:rsid w:val="00512886"/>
    <w:rsid w:val="0051289A"/>
    <w:rsid w:val="00512CCB"/>
    <w:rsid w:val="00512CE2"/>
    <w:rsid w:val="00512FA7"/>
    <w:rsid w:val="005131E1"/>
    <w:rsid w:val="0051339A"/>
    <w:rsid w:val="00513443"/>
    <w:rsid w:val="00513691"/>
    <w:rsid w:val="005136FB"/>
    <w:rsid w:val="00513D6F"/>
    <w:rsid w:val="00513D91"/>
    <w:rsid w:val="00513EB4"/>
    <w:rsid w:val="005140C9"/>
    <w:rsid w:val="005142CF"/>
    <w:rsid w:val="0051476A"/>
    <w:rsid w:val="005147B6"/>
    <w:rsid w:val="00514997"/>
    <w:rsid w:val="00514DDF"/>
    <w:rsid w:val="00514EA7"/>
    <w:rsid w:val="00514F97"/>
    <w:rsid w:val="00515504"/>
    <w:rsid w:val="00515680"/>
    <w:rsid w:val="00515801"/>
    <w:rsid w:val="00516201"/>
    <w:rsid w:val="00516FF2"/>
    <w:rsid w:val="00517012"/>
    <w:rsid w:val="00517179"/>
    <w:rsid w:val="0051725F"/>
    <w:rsid w:val="00517483"/>
    <w:rsid w:val="00517734"/>
    <w:rsid w:val="0051796F"/>
    <w:rsid w:val="005179BE"/>
    <w:rsid w:val="00520805"/>
    <w:rsid w:val="005208A9"/>
    <w:rsid w:val="00520A2C"/>
    <w:rsid w:val="00520AAA"/>
    <w:rsid w:val="00520F62"/>
    <w:rsid w:val="0052121E"/>
    <w:rsid w:val="0052138D"/>
    <w:rsid w:val="0052170B"/>
    <w:rsid w:val="00521B08"/>
    <w:rsid w:val="00521B30"/>
    <w:rsid w:val="00521BFF"/>
    <w:rsid w:val="00521F19"/>
    <w:rsid w:val="005222FE"/>
    <w:rsid w:val="005224F3"/>
    <w:rsid w:val="0052265A"/>
    <w:rsid w:val="00522B52"/>
    <w:rsid w:val="00522FD6"/>
    <w:rsid w:val="005230AD"/>
    <w:rsid w:val="005230CD"/>
    <w:rsid w:val="0052397D"/>
    <w:rsid w:val="00523EC7"/>
    <w:rsid w:val="00524082"/>
    <w:rsid w:val="0052408A"/>
    <w:rsid w:val="005241B6"/>
    <w:rsid w:val="005241F8"/>
    <w:rsid w:val="005242AC"/>
    <w:rsid w:val="005245A4"/>
    <w:rsid w:val="005245E0"/>
    <w:rsid w:val="00524D8A"/>
    <w:rsid w:val="00524E6D"/>
    <w:rsid w:val="00524ED0"/>
    <w:rsid w:val="00524F8A"/>
    <w:rsid w:val="0052517A"/>
    <w:rsid w:val="005254C6"/>
    <w:rsid w:val="00526820"/>
    <w:rsid w:val="0052684C"/>
    <w:rsid w:val="00526B5A"/>
    <w:rsid w:val="00526FFD"/>
    <w:rsid w:val="00527424"/>
    <w:rsid w:val="00527474"/>
    <w:rsid w:val="00527972"/>
    <w:rsid w:val="00527A6B"/>
    <w:rsid w:val="0053017B"/>
    <w:rsid w:val="00530390"/>
    <w:rsid w:val="00530562"/>
    <w:rsid w:val="00530605"/>
    <w:rsid w:val="00531423"/>
    <w:rsid w:val="005314A5"/>
    <w:rsid w:val="00531558"/>
    <w:rsid w:val="0053168D"/>
    <w:rsid w:val="00531ACB"/>
    <w:rsid w:val="0053292C"/>
    <w:rsid w:val="00532FAD"/>
    <w:rsid w:val="00533282"/>
    <w:rsid w:val="005335D7"/>
    <w:rsid w:val="00533993"/>
    <w:rsid w:val="00533BF6"/>
    <w:rsid w:val="00533D93"/>
    <w:rsid w:val="005344F1"/>
    <w:rsid w:val="00534524"/>
    <w:rsid w:val="005345A8"/>
    <w:rsid w:val="00534925"/>
    <w:rsid w:val="00534E36"/>
    <w:rsid w:val="00534F67"/>
    <w:rsid w:val="005351CB"/>
    <w:rsid w:val="005354FF"/>
    <w:rsid w:val="00535550"/>
    <w:rsid w:val="0053561A"/>
    <w:rsid w:val="00535739"/>
    <w:rsid w:val="00535D37"/>
    <w:rsid w:val="00536644"/>
    <w:rsid w:val="005369FB"/>
    <w:rsid w:val="00536C41"/>
    <w:rsid w:val="00536D9B"/>
    <w:rsid w:val="0053727E"/>
    <w:rsid w:val="0053767B"/>
    <w:rsid w:val="00540697"/>
    <w:rsid w:val="005409EC"/>
    <w:rsid w:val="00540CD6"/>
    <w:rsid w:val="00540DD3"/>
    <w:rsid w:val="00540F25"/>
    <w:rsid w:val="0054158A"/>
    <w:rsid w:val="005417AB"/>
    <w:rsid w:val="0054185B"/>
    <w:rsid w:val="00541C27"/>
    <w:rsid w:val="00541DA3"/>
    <w:rsid w:val="00541DFA"/>
    <w:rsid w:val="00542B22"/>
    <w:rsid w:val="005430DC"/>
    <w:rsid w:val="00543126"/>
    <w:rsid w:val="0054359C"/>
    <w:rsid w:val="00543681"/>
    <w:rsid w:val="00543D57"/>
    <w:rsid w:val="00543F92"/>
    <w:rsid w:val="005442EB"/>
    <w:rsid w:val="00544375"/>
    <w:rsid w:val="005449AF"/>
    <w:rsid w:val="00544B8A"/>
    <w:rsid w:val="005453F1"/>
    <w:rsid w:val="00545541"/>
    <w:rsid w:val="00545AAC"/>
    <w:rsid w:val="00545F2C"/>
    <w:rsid w:val="00545F42"/>
    <w:rsid w:val="00546526"/>
    <w:rsid w:val="005466E0"/>
    <w:rsid w:val="005467ED"/>
    <w:rsid w:val="0054693A"/>
    <w:rsid w:val="00546F03"/>
    <w:rsid w:val="00547085"/>
    <w:rsid w:val="00547638"/>
    <w:rsid w:val="00547899"/>
    <w:rsid w:val="00547E8C"/>
    <w:rsid w:val="005501E3"/>
    <w:rsid w:val="00550220"/>
    <w:rsid w:val="0055029A"/>
    <w:rsid w:val="005503B8"/>
    <w:rsid w:val="00550706"/>
    <w:rsid w:val="00550890"/>
    <w:rsid w:val="005509AA"/>
    <w:rsid w:val="00550DAF"/>
    <w:rsid w:val="005510D4"/>
    <w:rsid w:val="00551197"/>
    <w:rsid w:val="005515FF"/>
    <w:rsid w:val="005516C3"/>
    <w:rsid w:val="0055177D"/>
    <w:rsid w:val="00551CF3"/>
    <w:rsid w:val="00551F9D"/>
    <w:rsid w:val="005524F0"/>
    <w:rsid w:val="00552D79"/>
    <w:rsid w:val="0055317D"/>
    <w:rsid w:val="005546BB"/>
    <w:rsid w:val="0055480E"/>
    <w:rsid w:val="00554F56"/>
    <w:rsid w:val="005551D7"/>
    <w:rsid w:val="0055570F"/>
    <w:rsid w:val="00555F87"/>
    <w:rsid w:val="005567FE"/>
    <w:rsid w:val="00556828"/>
    <w:rsid w:val="00556AF3"/>
    <w:rsid w:val="00556CE8"/>
    <w:rsid w:val="00556F36"/>
    <w:rsid w:val="00556F4A"/>
    <w:rsid w:val="0055722F"/>
    <w:rsid w:val="0055750A"/>
    <w:rsid w:val="005576B4"/>
    <w:rsid w:val="00557A38"/>
    <w:rsid w:val="00557B77"/>
    <w:rsid w:val="00560037"/>
    <w:rsid w:val="005600F0"/>
    <w:rsid w:val="005607CB"/>
    <w:rsid w:val="00560E32"/>
    <w:rsid w:val="00560EBF"/>
    <w:rsid w:val="00560FA0"/>
    <w:rsid w:val="0056142C"/>
    <w:rsid w:val="0056164B"/>
    <w:rsid w:val="00561B75"/>
    <w:rsid w:val="00561D13"/>
    <w:rsid w:val="00561DF7"/>
    <w:rsid w:val="00561F16"/>
    <w:rsid w:val="0056226B"/>
    <w:rsid w:val="00562C96"/>
    <w:rsid w:val="00562D41"/>
    <w:rsid w:val="0056305E"/>
    <w:rsid w:val="0056369A"/>
    <w:rsid w:val="0056391C"/>
    <w:rsid w:val="0056394F"/>
    <w:rsid w:val="00563FF9"/>
    <w:rsid w:val="0056456E"/>
    <w:rsid w:val="0056489F"/>
    <w:rsid w:val="00564CB8"/>
    <w:rsid w:val="005650B2"/>
    <w:rsid w:val="005650DF"/>
    <w:rsid w:val="00565146"/>
    <w:rsid w:val="0056517A"/>
    <w:rsid w:val="00565211"/>
    <w:rsid w:val="005654FF"/>
    <w:rsid w:val="00565569"/>
    <w:rsid w:val="00565D56"/>
    <w:rsid w:val="005662CA"/>
    <w:rsid w:val="0056688B"/>
    <w:rsid w:val="00566967"/>
    <w:rsid w:val="00566F3D"/>
    <w:rsid w:val="00566F65"/>
    <w:rsid w:val="005672A7"/>
    <w:rsid w:val="00567A87"/>
    <w:rsid w:val="00567AE2"/>
    <w:rsid w:val="00567B8C"/>
    <w:rsid w:val="00567C9C"/>
    <w:rsid w:val="0057027E"/>
    <w:rsid w:val="005704AC"/>
    <w:rsid w:val="0057062C"/>
    <w:rsid w:val="005708F5"/>
    <w:rsid w:val="00570928"/>
    <w:rsid w:val="00570AEE"/>
    <w:rsid w:val="00570BC2"/>
    <w:rsid w:val="00570BD0"/>
    <w:rsid w:val="00570BD5"/>
    <w:rsid w:val="00570C05"/>
    <w:rsid w:val="00570E0D"/>
    <w:rsid w:val="0057108B"/>
    <w:rsid w:val="005711F5"/>
    <w:rsid w:val="00571340"/>
    <w:rsid w:val="00571419"/>
    <w:rsid w:val="005714A0"/>
    <w:rsid w:val="0057171B"/>
    <w:rsid w:val="0057197D"/>
    <w:rsid w:val="00571B7F"/>
    <w:rsid w:val="005722BF"/>
    <w:rsid w:val="005723A4"/>
    <w:rsid w:val="0057272A"/>
    <w:rsid w:val="00572D28"/>
    <w:rsid w:val="005731C5"/>
    <w:rsid w:val="00573626"/>
    <w:rsid w:val="005736C7"/>
    <w:rsid w:val="00574251"/>
    <w:rsid w:val="0057427C"/>
    <w:rsid w:val="00574319"/>
    <w:rsid w:val="00574406"/>
    <w:rsid w:val="0057455C"/>
    <w:rsid w:val="00574A0B"/>
    <w:rsid w:val="00574A0D"/>
    <w:rsid w:val="0057508B"/>
    <w:rsid w:val="00575A9D"/>
    <w:rsid w:val="00576073"/>
    <w:rsid w:val="005762AB"/>
    <w:rsid w:val="00576A61"/>
    <w:rsid w:val="00576B8D"/>
    <w:rsid w:val="00576F8C"/>
    <w:rsid w:val="005773CD"/>
    <w:rsid w:val="005776DB"/>
    <w:rsid w:val="00577B09"/>
    <w:rsid w:val="00577CDB"/>
    <w:rsid w:val="00577CEB"/>
    <w:rsid w:val="0058038D"/>
    <w:rsid w:val="005805FA"/>
    <w:rsid w:val="00580648"/>
    <w:rsid w:val="00580705"/>
    <w:rsid w:val="0058093D"/>
    <w:rsid w:val="00580EFA"/>
    <w:rsid w:val="00581791"/>
    <w:rsid w:val="00581939"/>
    <w:rsid w:val="00581B56"/>
    <w:rsid w:val="00581BA0"/>
    <w:rsid w:val="00581CAF"/>
    <w:rsid w:val="0058218F"/>
    <w:rsid w:val="0058293B"/>
    <w:rsid w:val="00582949"/>
    <w:rsid w:val="00583700"/>
    <w:rsid w:val="00583801"/>
    <w:rsid w:val="005838B3"/>
    <w:rsid w:val="00583ADA"/>
    <w:rsid w:val="00583C66"/>
    <w:rsid w:val="00583DDF"/>
    <w:rsid w:val="00583F17"/>
    <w:rsid w:val="00584036"/>
    <w:rsid w:val="00584217"/>
    <w:rsid w:val="005842F9"/>
    <w:rsid w:val="005845A9"/>
    <w:rsid w:val="0058475E"/>
    <w:rsid w:val="005853B0"/>
    <w:rsid w:val="00585824"/>
    <w:rsid w:val="00585854"/>
    <w:rsid w:val="00585B06"/>
    <w:rsid w:val="00585C30"/>
    <w:rsid w:val="005865D9"/>
    <w:rsid w:val="00586716"/>
    <w:rsid w:val="005867D0"/>
    <w:rsid w:val="005867F5"/>
    <w:rsid w:val="0058685F"/>
    <w:rsid w:val="005868D4"/>
    <w:rsid w:val="00586BBD"/>
    <w:rsid w:val="00586EEF"/>
    <w:rsid w:val="00587426"/>
    <w:rsid w:val="00587BBA"/>
    <w:rsid w:val="00587F16"/>
    <w:rsid w:val="00590A86"/>
    <w:rsid w:val="00590AAC"/>
    <w:rsid w:val="00590B98"/>
    <w:rsid w:val="00590DEF"/>
    <w:rsid w:val="00590E70"/>
    <w:rsid w:val="005910E1"/>
    <w:rsid w:val="00591458"/>
    <w:rsid w:val="00591662"/>
    <w:rsid w:val="005918A8"/>
    <w:rsid w:val="00591E5C"/>
    <w:rsid w:val="00591F40"/>
    <w:rsid w:val="00592200"/>
    <w:rsid w:val="00592517"/>
    <w:rsid w:val="00592C22"/>
    <w:rsid w:val="00592FC4"/>
    <w:rsid w:val="005933E6"/>
    <w:rsid w:val="00593646"/>
    <w:rsid w:val="00593AEB"/>
    <w:rsid w:val="005941D9"/>
    <w:rsid w:val="0059497D"/>
    <w:rsid w:val="00594ABF"/>
    <w:rsid w:val="00594E66"/>
    <w:rsid w:val="00595069"/>
    <w:rsid w:val="005950B5"/>
    <w:rsid w:val="005954B3"/>
    <w:rsid w:val="00595591"/>
    <w:rsid w:val="0059591E"/>
    <w:rsid w:val="00595A35"/>
    <w:rsid w:val="00595A68"/>
    <w:rsid w:val="00595A9A"/>
    <w:rsid w:val="0059660D"/>
    <w:rsid w:val="00596C00"/>
    <w:rsid w:val="00596ED6"/>
    <w:rsid w:val="005971B9"/>
    <w:rsid w:val="005972F6"/>
    <w:rsid w:val="005974EE"/>
    <w:rsid w:val="0059751B"/>
    <w:rsid w:val="00597F3A"/>
    <w:rsid w:val="005A09B1"/>
    <w:rsid w:val="005A0B10"/>
    <w:rsid w:val="005A0B26"/>
    <w:rsid w:val="005A0B81"/>
    <w:rsid w:val="005A0D65"/>
    <w:rsid w:val="005A15E4"/>
    <w:rsid w:val="005A1A60"/>
    <w:rsid w:val="005A1AA2"/>
    <w:rsid w:val="005A2088"/>
    <w:rsid w:val="005A2118"/>
    <w:rsid w:val="005A21CB"/>
    <w:rsid w:val="005A24E1"/>
    <w:rsid w:val="005A2F25"/>
    <w:rsid w:val="005A473B"/>
    <w:rsid w:val="005A4A44"/>
    <w:rsid w:val="005A5130"/>
    <w:rsid w:val="005A535B"/>
    <w:rsid w:val="005A5754"/>
    <w:rsid w:val="005A5A4B"/>
    <w:rsid w:val="005A5BA8"/>
    <w:rsid w:val="005A5D88"/>
    <w:rsid w:val="005A5DAF"/>
    <w:rsid w:val="005A6868"/>
    <w:rsid w:val="005A6A9F"/>
    <w:rsid w:val="005A6DA9"/>
    <w:rsid w:val="005A6DD6"/>
    <w:rsid w:val="005A7B21"/>
    <w:rsid w:val="005A7E35"/>
    <w:rsid w:val="005B025A"/>
    <w:rsid w:val="005B0352"/>
    <w:rsid w:val="005B09E8"/>
    <w:rsid w:val="005B0A26"/>
    <w:rsid w:val="005B0C23"/>
    <w:rsid w:val="005B0CF9"/>
    <w:rsid w:val="005B1118"/>
    <w:rsid w:val="005B15E1"/>
    <w:rsid w:val="005B19B7"/>
    <w:rsid w:val="005B1B51"/>
    <w:rsid w:val="005B1E1B"/>
    <w:rsid w:val="005B2474"/>
    <w:rsid w:val="005B261D"/>
    <w:rsid w:val="005B261F"/>
    <w:rsid w:val="005B264C"/>
    <w:rsid w:val="005B27DC"/>
    <w:rsid w:val="005B2C8A"/>
    <w:rsid w:val="005B3026"/>
    <w:rsid w:val="005B3096"/>
    <w:rsid w:val="005B342A"/>
    <w:rsid w:val="005B36A3"/>
    <w:rsid w:val="005B36C3"/>
    <w:rsid w:val="005B39F6"/>
    <w:rsid w:val="005B3C98"/>
    <w:rsid w:val="005B3D3D"/>
    <w:rsid w:val="005B3F12"/>
    <w:rsid w:val="005B46DD"/>
    <w:rsid w:val="005B486F"/>
    <w:rsid w:val="005B4960"/>
    <w:rsid w:val="005B4A37"/>
    <w:rsid w:val="005B52F6"/>
    <w:rsid w:val="005B6119"/>
    <w:rsid w:val="005B68ED"/>
    <w:rsid w:val="005B6B83"/>
    <w:rsid w:val="005B6ED0"/>
    <w:rsid w:val="005B71FC"/>
    <w:rsid w:val="005B7243"/>
    <w:rsid w:val="005B79C9"/>
    <w:rsid w:val="005C029A"/>
    <w:rsid w:val="005C0315"/>
    <w:rsid w:val="005C0524"/>
    <w:rsid w:val="005C06CD"/>
    <w:rsid w:val="005C0B00"/>
    <w:rsid w:val="005C0F8C"/>
    <w:rsid w:val="005C1981"/>
    <w:rsid w:val="005C1C98"/>
    <w:rsid w:val="005C1DF1"/>
    <w:rsid w:val="005C1E5E"/>
    <w:rsid w:val="005C22AD"/>
    <w:rsid w:val="005C29F0"/>
    <w:rsid w:val="005C3416"/>
    <w:rsid w:val="005C3A22"/>
    <w:rsid w:val="005C4035"/>
    <w:rsid w:val="005C435B"/>
    <w:rsid w:val="005C43F0"/>
    <w:rsid w:val="005C4589"/>
    <w:rsid w:val="005C4E78"/>
    <w:rsid w:val="005C4EBF"/>
    <w:rsid w:val="005C5B85"/>
    <w:rsid w:val="005C5BB0"/>
    <w:rsid w:val="005C5C9B"/>
    <w:rsid w:val="005C5DB7"/>
    <w:rsid w:val="005C620C"/>
    <w:rsid w:val="005C62F0"/>
    <w:rsid w:val="005C637B"/>
    <w:rsid w:val="005C672E"/>
    <w:rsid w:val="005C68DD"/>
    <w:rsid w:val="005C6B17"/>
    <w:rsid w:val="005C6F0D"/>
    <w:rsid w:val="005C7161"/>
    <w:rsid w:val="005C7322"/>
    <w:rsid w:val="005C79F7"/>
    <w:rsid w:val="005D02A4"/>
    <w:rsid w:val="005D068E"/>
    <w:rsid w:val="005D06F5"/>
    <w:rsid w:val="005D09E5"/>
    <w:rsid w:val="005D0B76"/>
    <w:rsid w:val="005D0D98"/>
    <w:rsid w:val="005D190A"/>
    <w:rsid w:val="005D2026"/>
    <w:rsid w:val="005D24DE"/>
    <w:rsid w:val="005D2686"/>
    <w:rsid w:val="005D279D"/>
    <w:rsid w:val="005D28A1"/>
    <w:rsid w:val="005D3396"/>
    <w:rsid w:val="005D3510"/>
    <w:rsid w:val="005D4454"/>
    <w:rsid w:val="005D4602"/>
    <w:rsid w:val="005D4690"/>
    <w:rsid w:val="005D4DD6"/>
    <w:rsid w:val="005D55BF"/>
    <w:rsid w:val="005D5B18"/>
    <w:rsid w:val="005D6032"/>
    <w:rsid w:val="005D63EF"/>
    <w:rsid w:val="005D64AD"/>
    <w:rsid w:val="005D66C7"/>
    <w:rsid w:val="005D6B62"/>
    <w:rsid w:val="005D6DF0"/>
    <w:rsid w:val="005D7900"/>
    <w:rsid w:val="005D7DEB"/>
    <w:rsid w:val="005D7EA8"/>
    <w:rsid w:val="005D7F91"/>
    <w:rsid w:val="005E025C"/>
    <w:rsid w:val="005E0365"/>
    <w:rsid w:val="005E0573"/>
    <w:rsid w:val="005E0641"/>
    <w:rsid w:val="005E0AD0"/>
    <w:rsid w:val="005E0BF5"/>
    <w:rsid w:val="005E0DC9"/>
    <w:rsid w:val="005E0E0C"/>
    <w:rsid w:val="005E12B4"/>
    <w:rsid w:val="005E14A6"/>
    <w:rsid w:val="005E17D3"/>
    <w:rsid w:val="005E1CBF"/>
    <w:rsid w:val="005E1D6B"/>
    <w:rsid w:val="005E2032"/>
    <w:rsid w:val="005E2453"/>
    <w:rsid w:val="005E333B"/>
    <w:rsid w:val="005E34B3"/>
    <w:rsid w:val="005E34B9"/>
    <w:rsid w:val="005E3D06"/>
    <w:rsid w:val="005E3D22"/>
    <w:rsid w:val="005E3EBC"/>
    <w:rsid w:val="005E4220"/>
    <w:rsid w:val="005E45E6"/>
    <w:rsid w:val="005E4704"/>
    <w:rsid w:val="005E4948"/>
    <w:rsid w:val="005E4AFA"/>
    <w:rsid w:val="005E4BF9"/>
    <w:rsid w:val="005E4C04"/>
    <w:rsid w:val="005E4C12"/>
    <w:rsid w:val="005E4D0C"/>
    <w:rsid w:val="005E4D47"/>
    <w:rsid w:val="005E511C"/>
    <w:rsid w:val="005E5325"/>
    <w:rsid w:val="005E5358"/>
    <w:rsid w:val="005E5A8D"/>
    <w:rsid w:val="005E5FFD"/>
    <w:rsid w:val="005E622A"/>
    <w:rsid w:val="005E625B"/>
    <w:rsid w:val="005E65C3"/>
    <w:rsid w:val="005E6E47"/>
    <w:rsid w:val="005E7377"/>
    <w:rsid w:val="005E7633"/>
    <w:rsid w:val="005F037A"/>
    <w:rsid w:val="005F0590"/>
    <w:rsid w:val="005F0739"/>
    <w:rsid w:val="005F08E8"/>
    <w:rsid w:val="005F0B04"/>
    <w:rsid w:val="005F1558"/>
    <w:rsid w:val="005F19AF"/>
    <w:rsid w:val="005F1C47"/>
    <w:rsid w:val="005F1C76"/>
    <w:rsid w:val="005F1C8A"/>
    <w:rsid w:val="005F1EBF"/>
    <w:rsid w:val="005F1FA7"/>
    <w:rsid w:val="005F2238"/>
    <w:rsid w:val="005F22C2"/>
    <w:rsid w:val="005F264B"/>
    <w:rsid w:val="005F29D3"/>
    <w:rsid w:val="005F2AC4"/>
    <w:rsid w:val="005F355F"/>
    <w:rsid w:val="005F3721"/>
    <w:rsid w:val="005F3781"/>
    <w:rsid w:val="005F3A89"/>
    <w:rsid w:val="005F3E8E"/>
    <w:rsid w:val="005F4144"/>
    <w:rsid w:val="005F41C9"/>
    <w:rsid w:val="005F4419"/>
    <w:rsid w:val="005F505E"/>
    <w:rsid w:val="005F5677"/>
    <w:rsid w:val="005F5B2A"/>
    <w:rsid w:val="005F5B90"/>
    <w:rsid w:val="005F5CAE"/>
    <w:rsid w:val="005F5EA8"/>
    <w:rsid w:val="005F63A4"/>
    <w:rsid w:val="005F6732"/>
    <w:rsid w:val="005F68C1"/>
    <w:rsid w:val="005F6C5A"/>
    <w:rsid w:val="005F6DCD"/>
    <w:rsid w:val="005F72D3"/>
    <w:rsid w:val="005F758F"/>
    <w:rsid w:val="005F7D89"/>
    <w:rsid w:val="00600453"/>
    <w:rsid w:val="006009C9"/>
    <w:rsid w:val="00600A6B"/>
    <w:rsid w:val="00600B1E"/>
    <w:rsid w:val="00600BA3"/>
    <w:rsid w:val="00600BCD"/>
    <w:rsid w:val="00600CEE"/>
    <w:rsid w:val="00601016"/>
    <w:rsid w:val="006013B2"/>
    <w:rsid w:val="00601873"/>
    <w:rsid w:val="00601D20"/>
    <w:rsid w:val="0060218A"/>
    <w:rsid w:val="006024A1"/>
    <w:rsid w:val="00602A79"/>
    <w:rsid w:val="00602D26"/>
    <w:rsid w:val="00602E88"/>
    <w:rsid w:val="00602EF0"/>
    <w:rsid w:val="006035C0"/>
    <w:rsid w:val="00603927"/>
    <w:rsid w:val="00603A57"/>
    <w:rsid w:val="00604088"/>
    <w:rsid w:val="006040C9"/>
    <w:rsid w:val="006044FB"/>
    <w:rsid w:val="00604942"/>
    <w:rsid w:val="00604C1B"/>
    <w:rsid w:val="00604D52"/>
    <w:rsid w:val="00604DEB"/>
    <w:rsid w:val="00604EAE"/>
    <w:rsid w:val="00604F06"/>
    <w:rsid w:val="00605683"/>
    <w:rsid w:val="00606128"/>
    <w:rsid w:val="00606211"/>
    <w:rsid w:val="00606261"/>
    <w:rsid w:val="00606269"/>
    <w:rsid w:val="0060666A"/>
    <w:rsid w:val="00606AC3"/>
    <w:rsid w:val="00606BBA"/>
    <w:rsid w:val="00606CAD"/>
    <w:rsid w:val="00606CE8"/>
    <w:rsid w:val="006070C6"/>
    <w:rsid w:val="00607610"/>
    <w:rsid w:val="006076B8"/>
    <w:rsid w:val="00607B4D"/>
    <w:rsid w:val="00607C64"/>
    <w:rsid w:val="00607D1C"/>
    <w:rsid w:val="00607F39"/>
    <w:rsid w:val="006102C0"/>
    <w:rsid w:val="006105A2"/>
    <w:rsid w:val="006107F4"/>
    <w:rsid w:val="006109AB"/>
    <w:rsid w:val="006109B1"/>
    <w:rsid w:val="00610AE3"/>
    <w:rsid w:val="00610B4B"/>
    <w:rsid w:val="00610BEF"/>
    <w:rsid w:val="006115DC"/>
    <w:rsid w:val="0061214C"/>
    <w:rsid w:val="006124F1"/>
    <w:rsid w:val="006125A2"/>
    <w:rsid w:val="006125B4"/>
    <w:rsid w:val="006125E9"/>
    <w:rsid w:val="006130EE"/>
    <w:rsid w:val="00613208"/>
    <w:rsid w:val="006132E9"/>
    <w:rsid w:val="006139EA"/>
    <w:rsid w:val="00613D8D"/>
    <w:rsid w:val="00614023"/>
    <w:rsid w:val="0061447F"/>
    <w:rsid w:val="00614533"/>
    <w:rsid w:val="00614BF0"/>
    <w:rsid w:val="00614CF5"/>
    <w:rsid w:val="006153A6"/>
    <w:rsid w:val="006153DA"/>
    <w:rsid w:val="00615665"/>
    <w:rsid w:val="006156B8"/>
    <w:rsid w:val="00616386"/>
    <w:rsid w:val="006165FA"/>
    <w:rsid w:val="0061665D"/>
    <w:rsid w:val="0061666F"/>
    <w:rsid w:val="00616742"/>
    <w:rsid w:val="00616CD3"/>
    <w:rsid w:val="00616ED2"/>
    <w:rsid w:val="00617379"/>
    <w:rsid w:val="0061799C"/>
    <w:rsid w:val="00617C17"/>
    <w:rsid w:val="00617FF8"/>
    <w:rsid w:val="006203B3"/>
    <w:rsid w:val="00620C08"/>
    <w:rsid w:val="00620D6C"/>
    <w:rsid w:val="00620EDC"/>
    <w:rsid w:val="0062100C"/>
    <w:rsid w:val="006216DF"/>
    <w:rsid w:val="00621704"/>
    <w:rsid w:val="00621A8A"/>
    <w:rsid w:val="006221B5"/>
    <w:rsid w:val="006222B5"/>
    <w:rsid w:val="0062244E"/>
    <w:rsid w:val="00622491"/>
    <w:rsid w:val="0062265C"/>
    <w:rsid w:val="006228D4"/>
    <w:rsid w:val="00623876"/>
    <w:rsid w:val="006238DF"/>
    <w:rsid w:val="00623984"/>
    <w:rsid w:val="00623A9E"/>
    <w:rsid w:val="00623BD7"/>
    <w:rsid w:val="00623C07"/>
    <w:rsid w:val="00623CC3"/>
    <w:rsid w:val="006241F1"/>
    <w:rsid w:val="006245A2"/>
    <w:rsid w:val="00624C70"/>
    <w:rsid w:val="00624C74"/>
    <w:rsid w:val="00624C97"/>
    <w:rsid w:val="0062518B"/>
    <w:rsid w:val="00625416"/>
    <w:rsid w:val="00625736"/>
    <w:rsid w:val="00625811"/>
    <w:rsid w:val="00625A48"/>
    <w:rsid w:val="00625CD3"/>
    <w:rsid w:val="00625E4E"/>
    <w:rsid w:val="006260A7"/>
    <w:rsid w:val="006261D2"/>
    <w:rsid w:val="006261D7"/>
    <w:rsid w:val="006265C6"/>
    <w:rsid w:val="00626ADF"/>
    <w:rsid w:val="00626CC4"/>
    <w:rsid w:val="00627323"/>
    <w:rsid w:val="00627838"/>
    <w:rsid w:val="00627A86"/>
    <w:rsid w:val="00627F6C"/>
    <w:rsid w:val="00630A0D"/>
    <w:rsid w:val="00630DA7"/>
    <w:rsid w:val="006315F6"/>
    <w:rsid w:val="00631A31"/>
    <w:rsid w:val="00631ABB"/>
    <w:rsid w:val="0063204F"/>
    <w:rsid w:val="00632093"/>
    <w:rsid w:val="006322BF"/>
    <w:rsid w:val="006327BD"/>
    <w:rsid w:val="00632BAB"/>
    <w:rsid w:val="006331CA"/>
    <w:rsid w:val="00633CE8"/>
    <w:rsid w:val="00633E9B"/>
    <w:rsid w:val="00633ECD"/>
    <w:rsid w:val="006344D1"/>
    <w:rsid w:val="00634595"/>
    <w:rsid w:val="00634D55"/>
    <w:rsid w:val="00634FA1"/>
    <w:rsid w:val="0063591F"/>
    <w:rsid w:val="0063594D"/>
    <w:rsid w:val="00635E6A"/>
    <w:rsid w:val="00635E7F"/>
    <w:rsid w:val="00635F55"/>
    <w:rsid w:val="00636336"/>
    <w:rsid w:val="0063635A"/>
    <w:rsid w:val="0063668B"/>
    <w:rsid w:val="0063674E"/>
    <w:rsid w:val="00636914"/>
    <w:rsid w:val="00636968"/>
    <w:rsid w:val="00636BE6"/>
    <w:rsid w:val="00636C1A"/>
    <w:rsid w:val="00636CCE"/>
    <w:rsid w:val="00636E22"/>
    <w:rsid w:val="00637201"/>
    <w:rsid w:val="00637348"/>
    <w:rsid w:val="006377AE"/>
    <w:rsid w:val="00637A82"/>
    <w:rsid w:val="00637E99"/>
    <w:rsid w:val="00640EC4"/>
    <w:rsid w:val="00640EFB"/>
    <w:rsid w:val="006410F1"/>
    <w:rsid w:val="006414A4"/>
    <w:rsid w:val="006416CD"/>
    <w:rsid w:val="00641CD6"/>
    <w:rsid w:val="00641D0B"/>
    <w:rsid w:val="00641DF3"/>
    <w:rsid w:val="00642002"/>
    <w:rsid w:val="00642A4A"/>
    <w:rsid w:val="00643242"/>
    <w:rsid w:val="00643B91"/>
    <w:rsid w:val="00643CE8"/>
    <w:rsid w:val="00643D02"/>
    <w:rsid w:val="00643F10"/>
    <w:rsid w:val="00644369"/>
    <w:rsid w:val="00644654"/>
    <w:rsid w:val="006447E0"/>
    <w:rsid w:val="0064481D"/>
    <w:rsid w:val="00644830"/>
    <w:rsid w:val="0064499A"/>
    <w:rsid w:val="00644F89"/>
    <w:rsid w:val="00645145"/>
    <w:rsid w:val="006455BB"/>
    <w:rsid w:val="006456DB"/>
    <w:rsid w:val="006457F5"/>
    <w:rsid w:val="00645945"/>
    <w:rsid w:val="006459F2"/>
    <w:rsid w:val="00645ACF"/>
    <w:rsid w:val="00645B10"/>
    <w:rsid w:val="00645FD3"/>
    <w:rsid w:val="00646031"/>
    <w:rsid w:val="006463C9"/>
    <w:rsid w:val="006463F3"/>
    <w:rsid w:val="006467A8"/>
    <w:rsid w:val="00646800"/>
    <w:rsid w:val="00646F16"/>
    <w:rsid w:val="00647278"/>
    <w:rsid w:val="00647428"/>
    <w:rsid w:val="006475BD"/>
    <w:rsid w:val="00647758"/>
    <w:rsid w:val="0064783A"/>
    <w:rsid w:val="00647848"/>
    <w:rsid w:val="00647C19"/>
    <w:rsid w:val="00650517"/>
    <w:rsid w:val="00650612"/>
    <w:rsid w:val="00650AD5"/>
    <w:rsid w:val="00650DC9"/>
    <w:rsid w:val="006510F2"/>
    <w:rsid w:val="006516E9"/>
    <w:rsid w:val="0065192B"/>
    <w:rsid w:val="00651969"/>
    <w:rsid w:val="00651AA7"/>
    <w:rsid w:val="00651E0B"/>
    <w:rsid w:val="0065229D"/>
    <w:rsid w:val="0065234F"/>
    <w:rsid w:val="006527C3"/>
    <w:rsid w:val="00653141"/>
    <w:rsid w:val="006531D4"/>
    <w:rsid w:val="0065333D"/>
    <w:rsid w:val="00653475"/>
    <w:rsid w:val="006539C8"/>
    <w:rsid w:val="00653AD2"/>
    <w:rsid w:val="00653D9E"/>
    <w:rsid w:val="00653E4C"/>
    <w:rsid w:val="00654099"/>
    <w:rsid w:val="006545AA"/>
    <w:rsid w:val="006546BA"/>
    <w:rsid w:val="00654BE9"/>
    <w:rsid w:val="00654C5F"/>
    <w:rsid w:val="00654FC2"/>
    <w:rsid w:val="00655134"/>
    <w:rsid w:val="0065537A"/>
    <w:rsid w:val="00655823"/>
    <w:rsid w:val="006561D3"/>
    <w:rsid w:val="0065621E"/>
    <w:rsid w:val="00656243"/>
    <w:rsid w:val="006562B9"/>
    <w:rsid w:val="00656C76"/>
    <w:rsid w:val="0065724B"/>
    <w:rsid w:val="00657300"/>
    <w:rsid w:val="00657A66"/>
    <w:rsid w:val="006600ED"/>
    <w:rsid w:val="0066020B"/>
    <w:rsid w:val="00660287"/>
    <w:rsid w:val="0066073E"/>
    <w:rsid w:val="00660788"/>
    <w:rsid w:val="00660AF5"/>
    <w:rsid w:val="00660ED7"/>
    <w:rsid w:val="00660F3D"/>
    <w:rsid w:val="00660FC9"/>
    <w:rsid w:val="006610BB"/>
    <w:rsid w:val="00661572"/>
    <w:rsid w:val="006619DB"/>
    <w:rsid w:val="00661A84"/>
    <w:rsid w:val="00661B69"/>
    <w:rsid w:val="00661CAA"/>
    <w:rsid w:val="006621C6"/>
    <w:rsid w:val="0066226C"/>
    <w:rsid w:val="006625FD"/>
    <w:rsid w:val="006627F1"/>
    <w:rsid w:val="00663420"/>
    <w:rsid w:val="00663573"/>
    <w:rsid w:val="00663BD3"/>
    <w:rsid w:val="00664D55"/>
    <w:rsid w:val="00665021"/>
    <w:rsid w:val="00665976"/>
    <w:rsid w:val="00665C13"/>
    <w:rsid w:val="00665CED"/>
    <w:rsid w:val="00665D27"/>
    <w:rsid w:val="00665EE6"/>
    <w:rsid w:val="006663D5"/>
    <w:rsid w:val="00666C0C"/>
    <w:rsid w:val="00666D68"/>
    <w:rsid w:val="00666DA2"/>
    <w:rsid w:val="00666FD6"/>
    <w:rsid w:val="006670FB"/>
    <w:rsid w:val="00667298"/>
    <w:rsid w:val="006678E7"/>
    <w:rsid w:val="00667C88"/>
    <w:rsid w:val="006706F2"/>
    <w:rsid w:val="00670DFD"/>
    <w:rsid w:val="00670F45"/>
    <w:rsid w:val="00670F75"/>
    <w:rsid w:val="006710DC"/>
    <w:rsid w:val="0067130E"/>
    <w:rsid w:val="00671C85"/>
    <w:rsid w:val="00671FBD"/>
    <w:rsid w:val="0067280C"/>
    <w:rsid w:val="00672A12"/>
    <w:rsid w:val="00672B09"/>
    <w:rsid w:val="00672B3F"/>
    <w:rsid w:val="006733A0"/>
    <w:rsid w:val="006734B3"/>
    <w:rsid w:val="00673DD4"/>
    <w:rsid w:val="00673E3B"/>
    <w:rsid w:val="00674052"/>
    <w:rsid w:val="00674984"/>
    <w:rsid w:val="00674BFF"/>
    <w:rsid w:val="00674C96"/>
    <w:rsid w:val="00674D2D"/>
    <w:rsid w:val="006752B5"/>
    <w:rsid w:val="0067542B"/>
    <w:rsid w:val="00675726"/>
    <w:rsid w:val="00675CD3"/>
    <w:rsid w:val="0067682D"/>
    <w:rsid w:val="00676E24"/>
    <w:rsid w:val="00677639"/>
    <w:rsid w:val="0067764D"/>
    <w:rsid w:val="006778C4"/>
    <w:rsid w:val="00677AF9"/>
    <w:rsid w:val="00677D99"/>
    <w:rsid w:val="00677E5D"/>
    <w:rsid w:val="006804F4"/>
    <w:rsid w:val="006806D1"/>
    <w:rsid w:val="00680808"/>
    <w:rsid w:val="00680875"/>
    <w:rsid w:val="0068098F"/>
    <w:rsid w:val="00680B6E"/>
    <w:rsid w:val="00680B6F"/>
    <w:rsid w:val="0068102A"/>
    <w:rsid w:val="00681874"/>
    <w:rsid w:val="0068195E"/>
    <w:rsid w:val="00681A31"/>
    <w:rsid w:val="00681D06"/>
    <w:rsid w:val="00681D67"/>
    <w:rsid w:val="0068210E"/>
    <w:rsid w:val="006821FA"/>
    <w:rsid w:val="0068226B"/>
    <w:rsid w:val="00682689"/>
    <w:rsid w:val="00682B3B"/>
    <w:rsid w:val="00682C46"/>
    <w:rsid w:val="00683494"/>
    <w:rsid w:val="006835EA"/>
    <w:rsid w:val="0068361F"/>
    <w:rsid w:val="00683881"/>
    <w:rsid w:val="00683DD2"/>
    <w:rsid w:val="00684152"/>
    <w:rsid w:val="00684534"/>
    <w:rsid w:val="00684F6B"/>
    <w:rsid w:val="00685313"/>
    <w:rsid w:val="00685645"/>
    <w:rsid w:val="006856CB"/>
    <w:rsid w:val="006856D6"/>
    <w:rsid w:val="00685A86"/>
    <w:rsid w:val="0068736F"/>
    <w:rsid w:val="00687419"/>
    <w:rsid w:val="006875C9"/>
    <w:rsid w:val="00690C36"/>
    <w:rsid w:val="006912DB"/>
    <w:rsid w:val="00691725"/>
    <w:rsid w:val="0069172F"/>
    <w:rsid w:val="00691902"/>
    <w:rsid w:val="0069191B"/>
    <w:rsid w:val="00691E4E"/>
    <w:rsid w:val="00691FB3"/>
    <w:rsid w:val="00691FC0"/>
    <w:rsid w:val="00692674"/>
    <w:rsid w:val="00692975"/>
    <w:rsid w:val="00692CE6"/>
    <w:rsid w:val="00692E97"/>
    <w:rsid w:val="00692EEF"/>
    <w:rsid w:val="0069305E"/>
    <w:rsid w:val="006935F0"/>
    <w:rsid w:val="00693677"/>
    <w:rsid w:val="0069377D"/>
    <w:rsid w:val="00694625"/>
    <w:rsid w:val="00694A21"/>
    <w:rsid w:val="00694B9D"/>
    <w:rsid w:val="00694D7C"/>
    <w:rsid w:val="00695720"/>
    <w:rsid w:val="0069632F"/>
    <w:rsid w:val="006966AC"/>
    <w:rsid w:val="006966EF"/>
    <w:rsid w:val="00696D74"/>
    <w:rsid w:val="00696E79"/>
    <w:rsid w:val="006970C1"/>
    <w:rsid w:val="00697129"/>
    <w:rsid w:val="00697184"/>
    <w:rsid w:val="00697638"/>
    <w:rsid w:val="00697761"/>
    <w:rsid w:val="006977CB"/>
    <w:rsid w:val="0069798D"/>
    <w:rsid w:val="006A0219"/>
    <w:rsid w:val="006A0FE1"/>
    <w:rsid w:val="006A14ED"/>
    <w:rsid w:val="006A1558"/>
    <w:rsid w:val="006A18C0"/>
    <w:rsid w:val="006A1914"/>
    <w:rsid w:val="006A1B1F"/>
    <w:rsid w:val="006A1D6A"/>
    <w:rsid w:val="006A1D6E"/>
    <w:rsid w:val="006A2031"/>
    <w:rsid w:val="006A2207"/>
    <w:rsid w:val="006A27AF"/>
    <w:rsid w:val="006A295E"/>
    <w:rsid w:val="006A311F"/>
    <w:rsid w:val="006A32B7"/>
    <w:rsid w:val="006A3D6C"/>
    <w:rsid w:val="006A3D83"/>
    <w:rsid w:val="006A433E"/>
    <w:rsid w:val="006A4649"/>
    <w:rsid w:val="006A4822"/>
    <w:rsid w:val="006A4B2B"/>
    <w:rsid w:val="006A4E38"/>
    <w:rsid w:val="006A5476"/>
    <w:rsid w:val="006A5831"/>
    <w:rsid w:val="006A5A63"/>
    <w:rsid w:val="006A6295"/>
    <w:rsid w:val="006A646C"/>
    <w:rsid w:val="006A6B23"/>
    <w:rsid w:val="006A6C6E"/>
    <w:rsid w:val="006A6D92"/>
    <w:rsid w:val="006A7280"/>
    <w:rsid w:val="006A7327"/>
    <w:rsid w:val="006B0019"/>
    <w:rsid w:val="006B0763"/>
    <w:rsid w:val="006B0D18"/>
    <w:rsid w:val="006B0D7C"/>
    <w:rsid w:val="006B15F8"/>
    <w:rsid w:val="006B1DBC"/>
    <w:rsid w:val="006B20D6"/>
    <w:rsid w:val="006B2586"/>
    <w:rsid w:val="006B27F5"/>
    <w:rsid w:val="006B28B9"/>
    <w:rsid w:val="006B2EC5"/>
    <w:rsid w:val="006B2F0A"/>
    <w:rsid w:val="006B3003"/>
    <w:rsid w:val="006B312A"/>
    <w:rsid w:val="006B34C0"/>
    <w:rsid w:val="006B3516"/>
    <w:rsid w:val="006B37B6"/>
    <w:rsid w:val="006B3DC8"/>
    <w:rsid w:val="006B3FCE"/>
    <w:rsid w:val="006B442C"/>
    <w:rsid w:val="006B45D2"/>
    <w:rsid w:val="006B4625"/>
    <w:rsid w:val="006B480E"/>
    <w:rsid w:val="006B49A8"/>
    <w:rsid w:val="006B4B15"/>
    <w:rsid w:val="006B5197"/>
    <w:rsid w:val="006B599D"/>
    <w:rsid w:val="006B5A7F"/>
    <w:rsid w:val="006B5BC0"/>
    <w:rsid w:val="006B5C8F"/>
    <w:rsid w:val="006B5DF8"/>
    <w:rsid w:val="006B5F39"/>
    <w:rsid w:val="006B60B0"/>
    <w:rsid w:val="006B64CD"/>
    <w:rsid w:val="006B755F"/>
    <w:rsid w:val="006B7953"/>
    <w:rsid w:val="006B7FBB"/>
    <w:rsid w:val="006B7FCD"/>
    <w:rsid w:val="006C02C2"/>
    <w:rsid w:val="006C05D0"/>
    <w:rsid w:val="006C06EC"/>
    <w:rsid w:val="006C0BC0"/>
    <w:rsid w:val="006C0BD5"/>
    <w:rsid w:val="006C0C17"/>
    <w:rsid w:val="006C10E4"/>
    <w:rsid w:val="006C133D"/>
    <w:rsid w:val="006C14BC"/>
    <w:rsid w:val="006C1C32"/>
    <w:rsid w:val="006C1CC2"/>
    <w:rsid w:val="006C1F80"/>
    <w:rsid w:val="006C223A"/>
    <w:rsid w:val="006C225A"/>
    <w:rsid w:val="006C293A"/>
    <w:rsid w:val="006C2A8C"/>
    <w:rsid w:val="006C2D4E"/>
    <w:rsid w:val="006C2F29"/>
    <w:rsid w:val="006C3F6E"/>
    <w:rsid w:val="006C3FAE"/>
    <w:rsid w:val="006C4100"/>
    <w:rsid w:val="006C4200"/>
    <w:rsid w:val="006C428F"/>
    <w:rsid w:val="006C42D4"/>
    <w:rsid w:val="006C4342"/>
    <w:rsid w:val="006C4D34"/>
    <w:rsid w:val="006C5193"/>
    <w:rsid w:val="006C553B"/>
    <w:rsid w:val="006C57F2"/>
    <w:rsid w:val="006C5C46"/>
    <w:rsid w:val="006C5D28"/>
    <w:rsid w:val="006C5E1F"/>
    <w:rsid w:val="006C5F5C"/>
    <w:rsid w:val="006C6046"/>
    <w:rsid w:val="006C6362"/>
    <w:rsid w:val="006C693C"/>
    <w:rsid w:val="006C6AAE"/>
    <w:rsid w:val="006C6DB4"/>
    <w:rsid w:val="006C6FFB"/>
    <w:rsid w:val="006C7644"/>
    <w:rsid w:val="006C769E"/>
    <w:rsid w:val="006C7F60"/>
    <w:rsid w:val="006D00AC"/>
    <w:rsid w:val="006D00C8"/>
    <w:rsid w:val="006D0874"/>
    <w:rsid w:val="006D0A80"/>
    <w:rsid w:val="006D0D5F"/>
    <w:rsid w:val="006D1193"/>
    <w:rsid w:val="006D1247"/>
    <w:rsid w:val="006D1270"/>
    <w:rsid w:val="006D1354"/>
    <w:rsid w:val="006D15CA"/>
    <w:rsid w:val="006D16AC"/>
    <w:rsid w:val="006D1818"/>
    <w:rsid w:val="006D1828"/>
    <w:rsid w:val="006D1B79"/>
    <w:rsid w:val="006D1C66"/>
    <w:rsid w:val="006D1FDA"/>
    <w:rsid w:val="006D20CD"/>
    <w:rsid w:val="006D213E"/>
    <w:rsid w:val="006D250E"/>
    <w:rsid w:val="006D2843"/>
    <w:rsid w:val="006D29FF"/>
    <w:rsid w:val="006D2AC7"/>
    <w:rsid w:val="006D2C0C"/>
    <w:rsid w:val="006D2FE2"/>
    <w:rsid w:val="006D3766"/>
    <w:rsid w:val="006D387C"/>
    <w:rsid w:val="006D395F"/>
    <w:rsid w:val="006D3E09"/>
    <w:rsid w:val="006D3E0B"/>
    <w:rsid w:val="006D3EE7"/>
    <w:rsid w:val="006D3FB7"/>
    <w:rsid w:val="006D409F"/>
    <w:rsid w:val="006D40F8"/>
    <w:rsid w:val="006D530E"/>
    <w:rsid w:val="006D53DF"/>
    <w:rsid w:val="006D55F0"/>
    <w:rsid w:val="006D5913"/>
    <w:rsid w:val="006D5955"/>
    <w:rsid w:val="006D5A06"/>
    <w:rsid w:val="006D5C55"/>
    <w:rsid w:val="006D6196"/>
    <w:rsid w:val="006D6403"/>
    <w:rsid w:val="006D643E"/>
    <w:rsid w:val="006D660D"/>
    <w:rsid w:val="006D676F"/>
    <w:rsid w:val="006D718C"/>
    <w:rsid w:val="006D71BF"/>
    <w:rsid w:val="006D75BA"/>
    <w:rsid w:val="006D7769"/>
    <w:rsid w:val="006D7A6A"/>
    <w:rsid w:val="006E03F2"/>
    <w:rsid w:val="006E0DB4"/>
    <w:rsid w:val="006E0FCA"/>
    <w:rsid w:val="006E1225"/>
    <w:rsid w:val="006E13F1"/>
    <w:rsid w:val="006E1C55"/>
    <w:rsid w:val="006E1D47"/>
    <w:rsid w:val="006E21F9"/>
    <w:rsid w:val="006E2586"/>
    <w:rsid w:val="006E26E1"/>
    <w:rsid w:val="006E2C91"/>
    <w:rsid w:val="006E2CF5"/>
    <w:rsid w:val="006E3085"/>
    <w:rsid w:val="006E3230"/>
    <w:rsid w:val="006E3628"/>
    <w:rsid w:val="006E4594"/>
    <w:rsid w:val="006E4652"/>
    <w:rsid w:val="006E478E"/>
    <w:rsid w:val="006E4C5E"/>
    <w:rsid w:val="006E5AAD"/>
    <w:rsid w:val="006E6559"/>
    <w:rsid w:val="006E6769"/>
    <w:rsid w:val="006E6C6C"/>
    <w:rsid w:val="006E6FC2"/>
    <w:rsid w:val="006E78FF"/>
    <w:rsid w:val="006F020A"/>
    <w:rsid w:val="006F0792"/>
    <w:rsid w:val="006F09A5"/>
    <w:rsid w:val="006F0D32"/>
    <w:rsid w:val="006F1540"/>
    <w:rsid w:val="006F1A3B"/>
    <w:rsid w:val="006F1E11"/>
    <w:rsid w:val="006F1EB3"/>
    <w:rsid w:val="006F1ED3"/>
    <w:rsid w:val="006F208B"/>
    <w:rsid w:val="006F24DA"/>
    <w:rsid w:val="006F27BE"/>
    <w:rsid w:val="006F284A"/>
    <w:rsid w:val="006F28F0"/>
    <w:rsid w:val="006F2D00"/>
    <w:rsid w:val="006F4253"/>
    <w:rsid w:val="006F438A"/>
    <w:rsid w:val="006F4997"/>
    <w:rsid w:val="006F4B2E"/>
    <w:rsid w:val="006F4D48"/>
    <w:rsid w:val="006F5409"/>
    <w:rsid w:val="006F54BA"/>
    <w:rsid w:val="006F56D4"/>
    <w:rsid w:val="006F5C85"/>
    <w:rsid w:val="006F606B"/>
    <w:rsid w:val="006F64AF"/>
    <w:rsid w:val="006F681F"/>
    <w:rsid w:val="006F6F8D"/>
    <w:rsid w:val="006F71A0"/>
    <w:rsid w:val="006F7A04"/>
    <w:rsid w:val="006F7C1A"/>
    <w:rsid w:val="007000B9"/>
    <w:rsid w:val="007001C1"/>
    <w:rsid w:val="0070038F"/>
    <w:rsid w:val="0070077D"/>
    <w:rsid w:val="00700B7E"/>
    <w:rsid w:val="00700CEC"/>
    <w:rsid w:val="00701673"/>
    <w:rsid w:val="007017A6"/>
    <w:rsid w:val="007017DD"/>
    <w:rsid w:val="00701B66"/>
    <w:rsid w:val="00701C76"/>
    <w:rsid w:val="00701FBF"/>
    <w:rsid w:val="00701FC6"/>
    <w:rsid w:val="00702366"/>
    <w:rsid w:val="007024DE"/>
    <w:rsid w:val="00702C4B"/>
    <w:rsid w:val="00702C5E"/>
    <w:rsid w:val="00702E9F"/>
    <w:rsid w:val="00702F31"/>
    <w:rsid w:val="00703A8F"/>
    <w:rsid w:val="00703C6C"/>
    <w:rsid w:val="00704148"/>
    <w:rsid w:val="00704476"/>
    <w:rsid w:val="00704A26"/>
    <w:rsid w:val="007054EF"/>
    <w:rsid w:val="0070558B"/>
    <w:rsid w:val="007058E5"/>
    <w:rsid w:val="00705B23"/>
    <w:rsid w:val="00705BB6"/>
    <w:rsid w:val="00705FCA"/>
    <w:rsid w:val="0070603C"/>
    <w:rsid w:val="007069CC"/>
    <w:rsid w:val="00706B15"/>
    <w:rsid w:val="00706F85"/>
    <w:rsid w:val="0070737D"/>
    <w:rsid w:val="0070760D"/>
    <w:rsid w:val="00707628"/>
    <w:rsid w:val="0070767F"/>
    <w:rsid w:val="00707982"/>
    <w:rsid w:val="0071038E"/>
    <w:rsid w:val="007106E5"/>
    <w:rsid w:val="00710981"/>
    <w:rsid w:val="00710A81"/>
    <w:rsid w:val="0071112E"/>
    <w:rsid w:val="007111FD"/>
    <w:rsid w:val="0071124C"/>
    <w:rsid w:val="007113E3"/>
    <w:rsid w:val="0071171D"/>
    <w:rsid w:val="0071227B"/>
    <w:rsid w:val="007123E6"/>
    <w:rsid w:val="00712502"/>
    <w:rsid w:val="007128E8"/>
    <w:rsid w:val="0071297C"/>
    <w:rsid w:val="00712E09"/>
    <w:rsid w:val="00713271"/>
    <w:rsid w:val="00713473"/>
    <w:rsid w:val="00713753"/>
    <w:rsid w:val="007138E5"/>
    <w:rsid w:val="00713FD7"/>
    <w:rsid w:val="007141EF"/>
    <w:rsid w:val="0071442F"/>
    <w:rsid w:val="007147AF"/>
    <w:rsid w:val="00714A98"/>
    <w:rsid w:val="00714DEF"/>
    <w:rsid w:val="0071507D"/>
    <w:rsid w:val="00715D30"/>
    <w:rsid w:val="00715EF8"/>
    <w:rsid w:val="00716287"/>
    <w:rsid w:val="00716A78"/>
    <w:rsid w:val="00716AC5"/>
    <w:rsid w:val="00717043"/>
    <w:rsid w:val="0071787A"/>
    <w:rsid w:val="007179F8"/>
    <w:rsid w:val="00717D1F"/>
    <w:rsid w:val="007200CD"/>
    <w:rsid w:val="00720693"/>
    <w:rsid w:val="0072071A"/>
    <w:rsid w:val="00720867"/>
    <w:rsid w:val="007208ED"/>
    <w:rsid w:val="00720E1F"/>
    <w:rsid w:val="00721173"/>
    <w:rsid w:val="00721C59"/>
    <w:rsid w:val="00721E91"/>
    <w:rsid w:val="00721F5A"/>
    <w:rsid w:val="0072235A"/>
    <w:rsid w:val="00722BB1"/>
    <w:rsid w:val="00722BBA"/>
    <w:rsid w:val="00723066"/>
    <w:rsid w:val="007231A4"/>
    <w:rsid w:val="007232D0"/>
    <w:rsid w:val="0072399C"/>
    <w:rsid w:val="00723BD8"/>
    <w:rsid w:val="00723E10"/>
    <w:rsid w:val="00724471"/>
    <w:rsid w:val="007245EE"/>
    <w:rsid w:val="007249A2"/>
    <w:rsid w:val="00724BAC"/>
    <w:rsid w:val="00724C6D"/>
    <w:rsid w:val="007259D6"/>
    <w:rsid w:val="00725A7C"/>
    <w:rsid w:val="00725B87"/>
    <w:rsid w:val="0072612D"/>
    <w:rsid w:val="00726148"/>
    <w:rsid w:val="0072709B"/>
    <w:rsid w:val="007272E8"/>
    <w:rsid w:val="0072744D"/>
    <w:rsid w:val="0072754E"/>
    <w:rsid w:val="00727C14"/>
    <w:rsid w:val="00727CEB"/>
    <w:rsid w:val="007303EB"/>
    <w:rsid w:val="0073072E"/>
    <w:rsid w:val="00730DB5"/>
    <w:rsid w:val="00731128"/>
    <w:rsid w:val="00731CBB"/>
    <w:rsid w:val="00731DAE"/>
    <w:rsid w:val="007320D6"/>
    <w:rsid w:val="007324D0"/>
    <w:rsid w:val="007325D3"/>
    <w:rsid w:val="007328A5"/>
    <w:rsid w:val="007329A0"/>
    <w:rsid w:val="007334A7"/>
    <w:rsid w:val="0073395C"/>
    <w:rsid w:val="00733CBC"/>
    <w:rsid w:val="00733F50"/>
    <w:rsid w:val="007340E4"/>
    <w:rsid w:val="00734130"/>
    <w:rsid w:val="007349FF"/>
    <w:rsid w:val="00734AE0"/>
    <w:rsid w:val="0073506F"/>
    <w:rsid w:val="007350EB"/>
    <w:rsid w:val="00735184"/>
    <w:rsid w:val="007352A9"/>
    <w:rsid w:val="00735955"/>
    <w:rsid w:val="007359D0"/>
    <w:rsid w:val="00735B92"/>
    <w:rsid w:val="007361FA"/>
    <w:rsid w:val="0073670B"/>
    <w:rsid w:val="00736767"/>
    <w:rsid w:val="00736C25"/>
    <w:rsid w:val="00736EC5"/>
    <w:rsid w:val="007372A1"/>
    <w:rsid w:val="00737810"/>
    <w:rsid w:val="00737E72"/>
    <w:rsid w:val="007410F8"/>
    <w:rsid w:val="00741137"/>
    <w:rsid w:val="007416E4"/>
    <w:rsid w:val="00741F82"/>
    <w:rsid w:val="0074206B"/>
    <w:rsid w:val="00742073"/>
    <w:rsid w:val="00742387"/>
    <w:rsid w:val="007424B6"/>
    <w:rsid w:val="00742682"/>
    <w:rsid w:val="00742D38"/>
    <w:rsid w:val="00743265"/>
    <w:rsid w:val="00743274"/>
    <w:rsid w:val="007432BD"/>
    <w:rsid w:val="00743E35"/>
    <w:rsid w:val="00743E61"/>
    <w:rsid w:val="00743E81"/>
    <w:rsid w:val="00743F19"/>
    <w:rsid w:val="00743FCB"/>
    <w:rsid w:val="00744368"/>
    <w:rsid w:val="00744385"/>
    <w:rsid w:val="007445E4"/>
    <w:rsid w:val="007449E2"/>
    <w:rsid w:val="00744F3A"/>
    <w:rsid w:val="00745109"/>
    <w:rsid w:val="007454B7"/>
    <w:rsid w:val="00745CD0"/>
    <w:rsid w:val="00745E74"/>
    <w:rsid w:val="0074635B"/>
    <w:rsid w:val="0074664C"/>
    <w:rsid w:val="007467D6"/>
    <w:rsid w:val="00746942"/>
    <w:rsid w:val="007471D4"/>
    <w:rsid w:val="007474B4"/>
    <w:rsid w:val="00747695"/>
    <w:rsid w:val="00747BFA"/>
    <w:rsid w:val="00747BFC"/>
    <w:rsid w:val="00747FC2"/>
    <w:rsid w:val="007501CF"/>
    <w:rsid w:val="00750389"/>
    <w:rsid w:val="0075069F"/>
    <w:rsid w:val="00750DD5"/>
    <w:rsid w:val="0075116B"/>
    <w:rsid w:val="007518AE"/>
    <w:rsid w:val="0075197F"/>
    <w:rsid w:val="00751A58"/>
    <w:rsid w:val="00751BCA"/>
    <w:rsid w:val="00751D1F"/>
    <w:rsid w:val="00752283"/>
    <w:rsid w:val="00752A70"/>
    <w:rsid w:val="0075304C"/>
    <w:rsid w:val="0075336D"/>
    <w:rsid w:val="007534D3"/>
    <w:rsid w:val="007535CE"/>
    <w:rsid w:val="0075380F"/>
    <w:rsid w:val="00753B2E"/>
    <w:rsid w:val="00753CDB"/>
    <w:rsid w:val="00753EDB"/>
    <w:rsid w:val="00753EE2"/>
    <w:rsid w:val="00755016"/>
    <w:rsid w:val="007550D3"/>
    <w:rsid w:val="007553E3"/>
    <w:rsid w:val="007555A3"/>
    <w:rsid w:val="00755895"/>
    <w:rsid w:val="0075624A"/>
    <w:rsid w:val="007562CD"/>
    <w:rsid w:val="007567E6"/>
    <w:rsid w:val="0075689D"/>
    <w:rsid w:val="00756970"/>
    <w:rsid w:val="0075698A"/>
    <w:rsid w:val="00756A09"/>
    <w:rsid w:val="00756BF0"/>
    <w:rsid w:val="00756CAA"/>
    <w:rsid w:val="00756FDC"/>
    <w:rsid w:val="007573AB"/>
    <w:rsid w:val="00757C89"/>
    <w:rsid w:val="00757F03"/>
    <w:rsid w:val="0076002A"/>
    <w:rsid w:val="0076024A"/>
    <w:rsid w:val="007606A0"/>
    <w:rsid w:val="0076086F"/>
    <w:rsid w:val="00760883"/>
    <w:rsid w:val="00760D78"/>
    <w:rsid w:val="00761083"/>
    <w:rsid w:val="007612FE"/>
    <w:rsid w:val="00761410"/>
    <w:rsid w:val="00761603"/>
    <w:rsid w:val="00761A90"/>
    <w:rsid w:val="00761E61"/>
    <w:rsid w:val="00761F67"/>
    <w:rsid w:val="00762263"/>
    <w:rsid w:val="007628BA"/>
    <w:rsid w:val="00762B44"/>
    <w:rsid w:val="00762C10"/>
    <w:rsid w:val="00762C2A"/>
    <w:rsid w:val="00762ECA"/>
    <w:rsid w:val="00762FD0"/>
    <w:rsid w:val="0076331C"/>
    <w:rsid w:val="007635F7"/>
    <w:rsid w:val="00763B7E"/>
    <w:rsid w:val="00763F95"/>
    <w:rsid w:val="00764146"/>
    <w:rsid w:val="0076461F"/>
    <w:rsid w:val="00764752"/>
    <w:rsid w:val="007647C4"/>
    <w:rsid w:val="00764801"/>
    <w:rsid w:val="00764BCD"/>
    <w:rsid w:val="00764F3C"/>
    <w:rsid w:val="00764F91"/>
    <w:rsid w:val="00765391"/>
    <w:rsid w:val="00765DEF"/>
    <w:rsid w:val="007660A8"/>
    <w:rsid w:val="007663F9"/>
    <w:rsid w:val="00766587"/>
    <w:rsid w:val="00766929"/>
    <w:rsid w:val="00766B10"/>
    <w:rsid w:val="00766C45"/>
    <w:rsid w:val="00766DE8"/>
    <w:rsid w:val="00766F60"/>
    <w:rsid w:val="00767204"/>
    <w:rsid w:val="007676B6"/>
    <w:rsid w:val="00767823"/>
    <w:rsid w:val="00767A10"/>
    <w:rsid w:val="00767B7B"/>
    <w:rsid w:val="00767F8E"/>
    <w:rsid w:val="0077050E"/>
    <w:rsid w:val="00770656"/>
    <w:rsid w:val="0077069A"/>
    <w:rsid w:val="007707B2"/>
    <w:rsid w:val="007709DE"/>
    <w:rsid w:val="00771316"/>
    <w:rsid w:val="00771C6C"/>
    <w:rsid w:val="00771F1F"/>
    <w:rsid w:val="007720DE"/>
    <w:rsid w:val="00772B4B"/>
    <w:rsid w:val="00773046"/>
    <w:rsid w:val="00773137"/>
    <w:rsid w:val="00773378"/>
    <w:rsid w:val="00773577"/>
    <w:rsid w:val="007739CB"/>
    <w:rsid w:val="00773A06"/>
    <w:rsid w:val="0077433C"/>
    <w:rsid w:val="00774551"/>
    <w:rsid w:val="00774931"/>
    <w:rsid w:val="00774ADE"/>
    <w:rsid w:val="00774DB7"/>
    <w:rsid w:val="00774DE4"/>
    <w:rsid w:val="00775126"/>
    <w:rsid w:val="007752C1"/>
    <w:rsid w:val="00775756"/>
    <w:rsid w:val="007758B6"/>
    <w:rsid w:val="007758CB"/>
    <w:rsid w:val="00775923"/>
    <w:rsid w:val="00775BC4"/>
    <w:rsid w:val="00775C2F"/>
    <w:rsid w:val="00775EAD"/>
    <w:rsid w:val="00776554"/>
    <w:rsid w:val="007767DB"/>
    <w:rsid w:val="0077681F"/>
    <w:rsid w:val="007771FD"/>
    <w:rsid w:val="007775D7"/>
    <w:rsid w:val="00777884"/>
    <w:rsid w:val="007779E1"/>
    <w:rsid w:val="00777AA7"/>
    <w:rsid w:val="00777C2B"/>
    <w:rsid w:val="00777D3A"/>
    <w:rsid w:val="00780027"/>
    <w:rsid w:val="007801D7"/>
    <w:rsid w:val="00780476"/>
    <w:rsid w:val="00780686"/>
    <w:rsid w:val="00780747"/>
    <w:rsid w:val="007808FE"/>
    <w:rsid w:val="00780CA2"/>
    <w:rsid w:val="0078114A"/>
    <w:rsid w:val="0078135F"/>
    <w:rsid w:val="00781477"/>
    <w:rsid w:val="0078151D"/>
    <w:rsid w:val="00781C9F"/>
    <w:rsid w:val="00781F34"/>
    <w:rsid w:val="00782181"/>
    <w:rsid w:val="0078246B"/>
    <w:rsid w:val="00782529"/>
    <w:rsid w:val="007825CD"/>
    <w:rsid w:val="007829AA"/>
    <w:rsid w:val="00782E5B"/>
    <w:rsid w:val="00782EF3"/>
    <w:rsid w:val="0078337F"/>
    <w:rsid w:val="00783805"/>
    <w:rsid w:val="00783C70"/>
    <w:rsid w:val="00783DC7"/>
    <w:rsid w:val="00783F97"/>
    <w:rsid w:val="00784092"/>
    <w:rsid w:val="007841B0"/>
    <w:rsid w:val="007841E5"/>
    <w:rsid w:val="00784269"/>
    <w:rsid w:val="007844C1"/>
    <w:rsid w:val="007845E6"/>
    <w:rsid w:val="00784A2A"/>
    <w:rsid w:val="00784B3E"/>
    <w:rsid w:val="00785235"/>
    <w:rsid w:val="0078540C"/>
    <w:rsid w:val="007858C3"/>
    <w:rsid w:val="00785C01"/>
    <w:rsid w:val="0078605E"/>
    <w:rsid w:val="00786572"/>
    <w:rsid w:val="00786963"/>
    <w:rsid w:val="007873AC"/>
    <w:rsid w:val="00787820"/>
    <w:rsid w:val="007879D1"/>
    <w:rsid w:val="00787F35"/>
    <w:rsid w:val="0079016B"/>
    <w:rsid w:val="00790455"/>
    <w:rsid w:val="007906C5"/>
    <w:rsid w:val="007908B7"/>
    <w:rsid w:val="00790E45"/>
    <w:rsid w:val="00791414"/>
    <w:rsid w:val="007917C9"/>
    <w:rsid w:val="00791D18"/>
    <w:rsid w:val="00792370"/>
    <w:rsid w:val="00792547"/>
    <w:rsid w:val="0079280D"/>
    <w:rsid w:val="00792AE5"/>
    <w:rsid w:val="007931D9"/>
    <w:rsid w:val="007932E6"/>
    <w:rsid w:val="007935DA"/>
    <w:rsid w:val="00793A72"/>
    <w:rsid w:val="00793CED"/>
    <w:rsid w:val="00793E1C"/>
    <w:rsid w:val="007942A8"/>
    <w:rsid w:val="0079453B"/>
    <w:rsid w:val="00794668"/>
    <w:rsid w:val="007947B1"/>
    <w:rsid w:val="00794BB5"/>
    <w:rsid w:val="00794F64"/>
    <w:rsid w:val="00794FC8"/>
    <w:rsid w:val="0079520E"/>
    <w:rsid w:val="007955C0"/>
    <w:rsid w:val="00795CF0"/>
    <w:rsid w:val="00795FEE"/>
    <w:rsid w:val="00796F21"/>
    <w:rsid w:val="00797443"/>
    <w:rsid w:val="00797817"/>
    <w:rsid w:val="00797AEC"/>
    <w:rsid w:val="007A0010"/>
    <w:rsid w:val="007A0593"/>
    <w:rsid w:val="007A0913"/>
    <w:rsid w:val="007A0946"/>
    <w:rsid w:val="007A0E80"/>
    <w:rsid w:val="007A0FB9"/>
    <w:rsid w:val="007A1373"/>
    <w:rsid w:val="007A1CDF"/>
    <w:rsid w:val="007A1DD7"/>
    <w:rsid w:val="007A23E2"/>
    <w:rsid w:val="007A2414"/>
    <w:rsid w:val="007A264D"/>
    <w:rsid w:val="007A27C1"/>
    <w:rsid w:val="007A3038"/>
    <w:rsid w:val="007A30BA"/>
    <w:rsid w:val="007A31F6"/>
    <w:rsid w:val="007A4052"/>
    <w:rsid w:val="007A407C"/>
    <w:rsid w:val="007A4243"/>
    <w:rsid w:val="007A4403"/>
    <w:rsid w:val="007A44E2"/>
    <w:rsid w:val="007A47F3"/>
    <w:rsid w:val="007A4BC8"/>
    <w:rsid w:val="007A4FFD"/>
    <w:rsid w:val="007A5008"/>
    <w:rsid w:val="007A5AAF"/>
    <w:rsid w:val="007A5C90"/>
    <w:rsid w:val="007A5D70"/>
    <w:rsid w:val="007A657E"/>
    <w:rsid w:val="007A6817"/>
    <w:rsid w:val="007A69F0"/>
    <w:rsid w:val="007A6ECE"/>
    <w:rsid w:val="007A7408"/>
    <w:rsid w:val="007A763B"/>
    <w:rsid w:val="007A7EB9"/>
    <w:rsid w:val="007B022A"/>
    <w:rsid w:val="007B0845"/>
    <w:rsid w:val="007B08A7"/>
    <w:rsid w:val="007B0B13"/>
    <w:rsid w:val="007B0BB6"/>
    <w:rsid w:val="007B0C1C"/>
    <w:rsid w:val="007B0C4D"/>
    <w:rsid w:val="007B0CC0"/>
    <w:rsid w:val="007B0DC1"/>
    <w:rsid w:val="007B0F46"/>
    <w:rsid w:val="007B0F48"/>
    <w:rsid w:val="007B19B3"/>
    <w:rsid w:val="007B19ED"/>
    <w:rsid w:val="007B1F79"/>
    <w:rsid w:val="007B2140"/>
    <w:rsid w:val="007B21EC"/>
    <w:rsid w:val="007B22A8"/>
    <w:rsid w:val="007B22E3"/>
    <w:rsid w:val="007B24D9"/>
    <w:rsid w:val="007B2506"/>
    <w:rsid w:val="007B258A"/>
    <w:rsid w:val="007B259D"/>
    <w:rsid w:val="007B26EC"/>
    <w:rsid w:val="007B2865"/>
    <w:rsid w:val="007B2E6C"/>
    <w:rsid w:val="007B2EC7"/>
    <w:rsid w:val="007B31E9"/>
    <w:rsid w:val="007B3EAA"/>
    <w:rsid w:val="007B3EAF"/>
    <w:rsid w:val="007B40B5"/>
    <w:rsid w:val="007B4ABE"/>
    <w:rsid w:val="007B500D"/>
    <w:rsid w:val="007B539E"/>
    <w:rsid w:val="007B5770"/>
    <w:rsid w:val="007B5C04"/>
    <w:rsid w:val="007B5F4D"/>
    <w:rsid w:val="007B6777"/>
    <w:rsid w:val="007B69CF"/>
    <w:rsid w:val="007B6B06"/>
    <w:rsid w:val="007B6D7D"/>
    <w:rsid w:val="007B71C9"/>
    <w:rsid w:val="007B738B"/>
    <w:rsid w:val="007B751D"/>
    <w:rsid w:val="007B7618"/>
    <w:rsid w:val="007B7668"/>
    <w:rsid w:val="007B7894"/>
    <w:rsid w:val="007B7B0A"/>
    <w:rsid w:val="007B7B64"/>
    <w:rsid w:val="007B7FF2"/>
    <w:rsid w:val="007B7FF3"/>
    <w:rsid w:val="007C00F8"/>
    <w:rsid w:val="007C03C9"/>
    <w:rsid w:val="007C05E6"/>
    <w:rsid w:val="007C08F8"/>
    <w:rsid w:val="007C0B80"/>
    <w:rsid w:val="007C0C8C"/>
    <w:rsid w:val="007C0EFB"/>
    <w:rsid w:val="007C0FA1"/>
    <w:rsid w:val="007C1044"/>
    <w:rsid w:val="007C161B"/>
    <w:rsid w:val="007C17E7"/>
    <w:rsid w:val="007C1AED"/>
    <w:rsid w:val="007C1B63"/>
    <w:rsid w:val="007C2048"/>
    <w:rsid w:val="007C2080"/>
    <w:rsid w:val="007C2099"/>
    <w:rsid w:val="007C2313"/>
    <w:rsid w:val="007C2354"/>
    <w:rsid w:val="007C2444"/>
    <w:rsid w:val="007C2451"/>
    <w:rsid w:val="007C294C"/>
    <w:rsid w:val="007C2B3D"/>
    <w:rsid w:val="007C2B8E"/>
    <w:rsid w:val="007C2D53"/>
    <w:rsid w:val="007C330F"/>
    <w:rsid w:val="007C3F24"/>
    <w:rsid w:val="007C41C3"/>
    <w:rsid w:val="007C426A"/>
    <w:rsid w:val="007C439B"/>
    <w:rsid w:val="007C44E8"/>
    <w:rsid w:val="007C4637"/>
    <w:rsid w:val="007C4C2E"/>
    <w:rsid w:val="007C4CCD"/>
    <w:rsid w:val="007C4CCE"/>
    <w:rsid w:val="007C56F0"/>
    <w:rsid w:val="007C6130"/>
    <w:rsid w:val="007C61AB"/>
    <w:rsid w:val="007C6245"/>
    <w:rsid w:val="007C6886"/>
    <w:rsid w:val="007C6BA7"/>
    <w:rsid w:val="007C6D9F"/>
    <w:rsid w:val="007C6FDD"/>
    <w:rsid w:val="007C7093"/>
    <w:rsid w:val="007C72BA"/>
    <w:rsid w:val="007C73BC"/>
    <w:rsid w:val="007C78BC"/>
    <w:rsid w:val="007C7BD1"/>
    <w:rsid w:val="007D04D0"/>
    <w:rsid w:val="007D05D6"/>
    <w:rsid w:val="007D06EC"/>
    <w:rsid w:val="007D07EC"/>
    <w:rsid w:val="007D0B90"/>
    <w:rsid w:val="007D1117"/>
    <w:rsid w:val="007D1128"/>
    <w:rsid w:val="007D120F"/>
    <w:rsid w:val="007D1252"/>
    <w:rsid w:val="007D1730"/>
    <w:rsid w:val="007D17EA"/>
    <w:rsid w:val="007D1ACB"/>
    <w:rsid w:val="007D1CAD"/>
    <w:rsid w:val="007D2019"/>
    <w:rsid w:val="007D21E7"/>
    <w:rsid w:val="007D2216"/>
    <w:rsid w:val="007D259B"/>
    <w:rsid w:val="007D2712"/>
    <w:rsid w:val="007D2B61"/>
    <w:rsid w:val="007D3134"/>
    <w:rsid w:val="007D359C"/>
    <w:rsid w:val="007D3618"/>
    <w:rsid w:val="007D3648"/>
    <w:rsid w:val="007D3F08"/>
    <w:rsid w:val="007D491A"/>
    <w:rsid w:val="007D4A9E"/>
    <w:rsid w:val="007D4BA6"/>
    <w:rsid w:val="007D4E44"/>
    <w:rsid w:val="007D50E5"/>
    <w:rsid w:val="007D5284"/>
    <w:rsid w:val="007D53F5"/>
    <w:rsid w:val="007D54A8"/>
    <w:rsid w:val="007D5613"/>
    <w:rsid w:val="007D577D"/>
    <w:rsid w:val="007D57D9"/>
    <w:rsid w:val="007D5C24"/>
    <w:rsid w:val="007D5FDA"/>
    <w:rsid w:val="007D6135"/>
    <w:rsid w:val="007D61D0"/>
    <w:rsid w:val="007D6491"/>
    <w:rsid w:val="007D6650"/>
    <w:rsid w:val="007D6734"/>
    <w:rsid w:val="007D677A"/>
    <w:rsid w:val="007D7087"/>
    <w:rsid w:val="007D74B0"/>
    <w:rsid w:val="007D75EB"/>
    <w:rsid w:val="007D7672"/>
    <w:rsid w:val="007D7AE0"/>
    <w:rsid w:val="007D7B66"/>
    <w:rsid w:val="007D7EA4"/>
    <w:rsid w:val="007D7F74"/>
    <w:rsid w:val="007E0054"/>
    <w:rsid w:val="007E01AB"/>
    <w:rsid w:val="007E0B33"/>
    <w:rsid w:val="007E0D48"/>
    <w:rsid w:val="007E15DE"/>
    <w:rsid w:val="007E1843"/>
    <w:rsid w:val="007E19EB"/>
    <w:rsid w:val="007E1F2D"/>
    <w:rsid w:val="007E21EA"/>
    <w:rsid w:val="007E230B"/>
    <w:rsid w:val="007E25D6"/>
    <w:rsid w:val="007E269F"/>
    <w:rsid w:val="007E342B"/>
    <w:rsid w:val="007E3497"/>
    <w:rsid w:val="007E372D"/>
    <w:rsid w:val="007E38DF"/>
    <w:rsid w:val="007E3B2C"/>
    <w:rsid w:val="007E3B66"/>
    <w:rsid w:val="007E3FFF"/>
    <w:rsid w:val="007E4066"/>
    <w:rsid w:val="007E4DCF"/>
    <w:rsid w:val="007E4F0E"/>
    <w:rsid w:val="007E4FAB"/>
    <w:rsid w:val="007E510F"/>
    <w:rsid w:val="007E514D"/>
    <w:rsid w:val="007E5807"/>
    <w:rsid w:val="007E5877"/>
    <w:rsid w:val="007E5962"/>
    <w:rsid w:val="007E6177"/>
    <w:rsid w:val="007E6B1A"/>
    <w:rsid w:val="007E722A"/>
    <w:rsid w:val="007E7398"/>
    <w:rsid w:val="007E7512"/>
    <w:rsid w:val="007E7986"/>
    <w:rsid w:val="007E7991"/>
    <w:rsid w:val="007E7B00"/>
    <w:rsid w:val="007F0D53"/>
    <w:rsid w:val="007F0D90"/>
    <w:rsid w:val="007F0E31"/>
    <w:rsid w:val="007F1260"/>
    <w:rsid w:val="007F1638"/>
    <w:rsid w:val="007F1A07"/>
    <w:rsid w:val="007F1A3E"/>
    <w:rsid w:val="007F1A4A"/>
    <w:rsid w:val="007F1D5D"/>
    <w:rsid w:val="007F1DD1"/>
    <w:rsid w:val="007F2774"/>
    <w:rsid w:val="007F2888"/>
    <w:rsid w:val="007F29A0"/>
    <w:rsid w:val="007F2E68"/>
    <w:rsid w:val="007F382C"/>
    <w:rsid w:val="007F3842"/>
    <w:rsid w:val="007F3A87"/>
    <w:rsid w:val="007F3DE1"/>
    <w:rsid w:val="007F424D"/>
    <w:rsid w:val="007F465D"/>
    <w:rsid w:val="007F46AB"/>
    <w:rsid w:val="007F4998"/>
    <w:rsid w:val="007F4A43"/>
    <w:rsid w:val="007F4EF8"/>
    <w:rsid w:val="007F4FB5"/>
    <w:rsid w:val="007F54BF"/>
    <w:rsid w:val="007F5946"/>
    <w:rsid w:val="007F5F0F"/>
    <w:rsid w:val="007F665C"/>
    <w:rsid w:val="007F6709"/>
    <w:rsid w:val="007F67D3"/>
    <w:rsid w:val="007F67DB"/>
    <w:rsid w:val="007F6906"/>
    <w:rsid w:val="007F6B06"/>
    <w:rsid w:val="007F7050"/>
    <w:rsid w:val="007F7265"/>
    <w:rsid w:val="007F72FD"/>
    <w:rsid w:val="007F7493"/>
    <w:rsid w:val="007F77CE"/>
    <w:rsid w:val="0080016B"/>
    <w:rsid w:val="008005B7"/>
    <w:rsid w:val="0080090B"/>
    <w:rsid w:val="008010C2"/>
    <w:rsid w:val="00801383"/>
    <w:rsid w:val="00801800"/>
    <w:rsid w:val="0080180B"/>
    <w:rsid w:val="00801997"/>
    <w:rsid w:val="00801A07"/>
    <w:rsid w:val="00801C18"/>
    <w:rsid w:val="00802180"/>
    <w:rsid w:val="008021E4"/>
    <w:rsid w:val="0080236E"/>
    <w:rsid w:val="00802677"/>
    <w:rsid w:val="008026C5"/>
    <w:rsid w:val="008028E7"/>
    <w:rsid w:val="00802CD1"/>
    <w:rsid w:val="00802FF8"/>
    <w:rsid w:val="0080365E"/>
    <w:rsid w:val="00803BFD"/>
    <w:rsid w:val="00803F1B"/>
    <w:rsid w:val="00804646"/>
    <w:rsid w:val="00804BE9"/>
    <w:rsid w:val="00805039"/>
    <w:rsid w:val="0080515C"/>
    <w:rsid w:val="008051D5"/>
    <w:rsid w:val="0080578D"/>
    <w:rsid w:val="00805AA6"/>
    <w:rsid w:val="00805B97"/>
    <w:rsid w:val="00805CD0"/>
    <w:rsid w:val="00806152"/>
    <w:rsid w:val="00806286"/>
    <w:rsid w:val="00806344"/>
    <w:rsid w:val="00806A07"/>
    <w:rsid w:val="00806D83"/>
    <w:rsid w:val="00806F6F"/>
    <w:rsid w:val="008070BB"/>
    <w:rsid w:val="008073A9"/>
    <w:rsid w:val="008073D7"/>
    <w:rsid w:val="00807833"/>
    <w:rsid w:val="00807FCB"/>
    <w:rsid w:val="00810126"/>
    <w:rsid w:val="00810ECE"/>
    <w:rsid w:val="00811B30"/>
    <w:rsid w:val="00811B7F"/>
    <w:rsid w:val="00811CF7"/>
    <w:rsid w:val="008120BB"/>
    <w:rsid w:val="00812699"/>
    <w:rsid w:val="008128C8"/>
    <w:rsid w:val="0081297F"/>
    <w:rsid w:val="008131FA"/>
    <w:rsid w:val="00813253"/>
    <w:rsid w:val="008132C8"/>
    <w:rsid w:val="0081336C"/>
    <w:rsid w:val="0081343F"/>
    <w:rsid w:val="0081346F"/>
    <w:rsid w:val="00813D94"/>
    <w:rsid w:val="00813DD5"/>
    <w:rsid w:val="00813E8F"/>
    <w:rsid w:val="008141F4"/>
    <w:rsid w:val="0081424C"/>
    <w:rsid w:val="00814368"/>
    <w:rsid w:val="0081499E"/>
    <w:rsid w:val="00814E7B"/>
    <w:rsid w:val="00815149"/>
    <w:rsid w:val="0081516B"/>
    <w:rsid w:val="0081552E"/>
    <w:rsid w:val="008155D1"/>
    <w:rsid w:val="00815650"/>
    <w:rsid w:val="00815731"/>
    <w:rsid w:val="00815763"/>
    <w:rsid w:val="0081589A"/>
    <w:rsid w:val="00815A72"/>
    <w:rsid w:val="00815D6D"/>
    <w:rsid w:val="00815D8F"/>
    <w:rsid w:val="00816033"/>
    <w:rsid w:val="00816552"/>
    <w:rsid w:val="00816A95"/>
    <w:rsid w:val="00816C73"/>
    <w:rsid w:val="00816F43"/>
    <w:rsid w:val="008171DD"/>
    <w:rsid w:val="008176F2"/>
    <w:rsid w:val="00817B0D"/>
    <w:rsid w:val="008209EA"/>
    <w:rsid w:val="008211E1"/>
    <w:rsid w:val="0082236E"/>
    <w:rsid w:val="00822788"/>
    <w:rsid w:val="00822841"/>
    <w:rsid w:val="00822A36"/>
    <w:rsid w:val="00822D54"/>
    <w:rsid w:val="00822DA6"/>
    <w:rsid w:val="00823057"/>
    <w:rsid w:val="008231E3"/>
    <w:rsid w:val="00823372"/>
    <w:rsid w:val="008234E1"/>
    <w:rsid w:val="0082350E"/>
    <w:rsid w:val="008235EE"/>
    <w:rsid w:val="008244BE"/>
    <w:rsid w:val="00824793"/>
    <w:rsid w:val="00824912"/>
    <w:rsid w:val="00824C72"/>
    <w:rsid w:val="00825042"/>
    <w:rsid w:val="00825231"/>
    <w:rsid w:val="00825C8E"/>
    <w:rsid w:val="00825CAA"/>
    <w:rsid w:val="00825D83"/>
    <w:rsid w:val="00825E5B"/>
    <w:rsid w:val="00825F07"/>
    <w:rsid w:val="00826181"/>
    <w:rsid w:val="008263B3"/>
    <w:rsid w:val="00826696"/>
    <w:rsid w:val="00826ED1"/>
    <w:rsid w:val="00827129"/>
    <w:rsid w:val="0082739F"/>
    <w:rsid w:val="00827654"/>
    <w:rsid w:val="00827A74"/>
    <w:rsid w:val="0083029E"/>
    <w:rsid w:val="00830421"/>
    <w:rsid w:val="00830984"/>
    <w:rsid w:val="00831429"/>
    <w:rsid w:val="0083142D"/>
    <w:rsid w:val="00831972"/>
    <w:rsid w:val="008320FC"/>
    <w:rsid w:val="008323D8"/>
    <w:rsid w:val="00832555"/>
    <w:rsid w:val="008326FD"/>
    <w:rsid w:val="008326FF"/>
    <w:rsid w:val="008327E4"/>
    <w:rsid w:val="008328A6"/>
    <w:rsid w:val="00832B3E"/>
    <w:rsid w:val="00832BC2"/>
    <w:rsid w:val="00832DE8"/>
    <w:rsid w:val="00833442"/>
    <w:rsid w:val="0083360A"/>
    <w:rsid w:val="00834096"/>
    <w:rsid w:val="0083462D"/>
    <w:rsid w:val="0083472D"/>
    <w:rsid w:val="00834898"/>
    <w:rsid w:val="00834C2B"/>
    <w:rsid w:val="0083514A"/>
    <w:rsid w:val="0083532D"/>
    <w:rsid w:val="0083557A"/>
    <w:rsid w:val="00835A94"/>
    <w:rsid w:val="00835BD6"/>
    <w:rsid w:val="00835C02"/>
    <w:rsid w:val="00835CDC"/>
    <w:rsid w:val="00835CF8"/>
    <w:rsid w:val="00836098"/>
    <w:rsid w:val="00836471"/>
    <w:rsid w:val="008364CE"/>
    <w:rsid w:val="00836BDF"/>
    <w:rsid w:val="00837367"/>
    <w:rsid w:val="0083746F"/>
    <w:rsid w:val="0083751B"/>
    <w:rsid w:val="00837783"/>
    <w:rsid w:val="00837A83"/>
    <w:rsid w:val="00837D91"/>
    <w:rsid w:val="00837E4D"/>
    <w:rsid w:val="0084059A"/>
    <w:rsid w:val="008406CB"/>
    <w:rsid w:val="008407E3"/>
    <w:rsid w:val="00840B06"/>
    <w:rsid w:val="00840B8E"/>
    <w:rsid w:val="00840BF3"/>
    <w:rsid w:val="00840D4A"/>
    <w:rsid w:val="008410AA"/>
    <w:rsid w:val="008413AB"/>
    <w:rsid w:val="00841664"/>
    <w:rsid w:val="00841AF1"/>
    <w:rsid w:val="00841CA3"/>
    <w:rsid w:val="00841E43"/>
    <w:rsid w:val="00841EDE"/>
    <w:rsid w:val="0084267A"/>
    <w:rsid w:val="00842C3D"/>
    <w:rsid w:val="00843898"/>
    <w:rsid w:val="00843A95"/>
    <w:rsid w:val="00843C5C"/>
    <w:rsid w:val="00843D33"/>
    <w:rsid w:val="00843D62"/>
    <w:rsid w:val="00843F4F"/>
    <w:rsid w:val="008445BA"/>
    <w:rsid w:val="00844A76"/>
    <w:rsid w:val="00844D76"/>
    <w:rsid w:val="00844EAC"/>
    <w:rsid w:val="00844F47"/>
    <w:rsid w:val="008451D4"/>
    <w:rsid w:val="008451DC"/>
    <w:rsid w:val="00845676"/>
    <w:rsid w:val="00845936"/>
    <w:rsid w:val="008459D8"/>
    <w:rsid w:val="00845DE6"/>
    <w:rsid w:val="00845F9F"/>
    <w:rsid w:val="00846790"/>
    <w:rsid w:val="00846884"/>
    <w:rsid w:val="00846895"/>
    <w:rsid w:val="00846B0C"/>
    <w:rsid w:val="00846E42"/>
    <w:rsid w:val="0084726A"/>
    <w:rsid w:val="00847371"/>
    <w:rsid w:val="008476D9"/>
    <w:rsid w:val="00847837"/>
    <w:rsid w:val="00847CEE"/>
    <w:rsid w:val="008500CE"/>
    <w:rsid w:val="00850430"/>
    <w:rsid w:val="008507F1"/>
    <w:rsid w:val="00850A1E"/>
    <w:rsid w:val="00850C2C"/>
    <w:rsid w:val="008511CB"/>
    <w:rsid w:val="00851239"/>
    <w:rsid w:val="00851244"/>
    <w:rsid w:val="008514E6"/>
    <w:rsid w:val="008515F6"/>
    <w:rsid w:val="0085183F"/>
    <w:rsid w:val="00851A82"/>
    <w:rsid w:val="00851F80"/>
    <w:rsid w:val="00852267"/>
    <w:rsid w:val="008523C2"/>
    <w:rsid w:val="008528CC"/>
    <w:rsid w:val="00853832"/>
    <w:rsid w:val="00853B2D"/>
    <w:rsid w:val="00853CB9"/>
    <w:rsid w:val="00853E8F"/>
    <w:rsid w:val="00854462"/>
    <w:rsid w:val="0085459F"/>
    <w:rsid w:val="008547AB"/>
    <w:rsid w:val="00854A01"/>
    <w:rsid w:val="00854AFB"/>
    <w:rsid w:val="00854D6B"/>
    <w:rsid w:val="00855207"/>
    <w:rsid w:val="0085551D"/>
    <w:rsid w:val="008555B2"/>
    <w:rsid w:val="00855961"/>
    <w:rsid w:val="0085598B"/>
    <w:rsid w:val="00855E35"/>
    <w:rsid w:val="00855E88"/>
    <w:rsid w:val="00856164"/>
    <w:rsid w:val="008564E4"/>
    <w:rsid w:val="00856538"/>
    <w:rsid w:val="008565EC"/>
    <w:rsid w:val="00856A5C"/>
    <w:rsid w:val="00856BED"/>
    <w:rsid w:val="00856C09"/>
    <w:rsid w:val="00856C19"/>
    <w:rsid w:val="00856C65"/>
    <w:rsid w:val="00856E3E"/>
    <w:rsid w:val="00856FCC"/>
    <w:rsid w:val="008577E6"/>
    <w:rsid w:val="0085782A"/>
    <w:rsid w:val="00857F7F"/>
    <w:rsid w:val="0086071C"/>
    <w:rsid w:val="00860876"/>
    <w:rsid w:val="0086093D"/>
    <w:rsid w:val="00860DE7"/>
    <w:rsid w:val="00860EC5"/>
    <w:rsid w:val="008611A7"/>
    <w:rsid w:val="0086146F"/>
    <w:rsid w:val="00861A18"/>
    <w:rsid w:val="00861BEC"/>
    <w:rsid w:val="00861D48"/>
    <w:rsid w:val="00861F09"/>
    <w:rsid w:val="008621CD"/>
    <w:rsid w:val="0086250A"/>
    <w:rsid w:val="00862535"/>
    <w:rsid w:val="00862EA4"/>
    <w:rsid w:val="0086310F"/>
    <w:rsid w:val="008638D3"/>
    <w:rsid w:val="00863CB5"/>
    <w:rsid w:val="008642DA"/>
    <w:rsid w:val="0086461B"/>
    <w:rsid w:val="00864854"/>
    <w:rsid w:val="00864E47"/>
    <w:rsid w:val="00864EF2"/>
    <w:rsid w:val="00864F78"/>
    <w:rsid w:val="00865069"/>
    <w:rsid w:val="00865083"/>
    <w:rsid w:val="008653C4"/>
    <w:rsid w:val="008654DB"/>
    <w:rsid w:val="008654E1"/>
    <w:rsid w:val="00865866"/>
    <w:rsid w:val="00865F31"/>
    <w:rsid w:val="00865F4E"/>
    <w:rsid w:val="008662F4"/>
    <w:rsid w:val="00866811"/>
    <w:rsid w:val="00866E67"/>
    <w:rsid w:val="00866FEE"/>
    <w:rsid w:val="00867313"/>
    <w:rsid w:val="0086737A"/>
    <w:rsid w:val="00867400"/>
    <w:rsid w:val="00867786"/>
    <w:rsid w:val="00867BA9"/>
    <w:rsid w:val="00867D78"/>
    <w:rsid w:val="00870102"/>
    <w:rsid w:val="008705B6"/>
    <w:rsid w:val="0087131C"/>
    <w:rsid w:val="00871740"/>
    <w:rsid w:val="00871E69"/>
    <w:rsid w:val="00871FF9"/>
    <w:rsid w:val="0087204F"/>
    <w:rsid w:val="00872BD5"/>
    <w:rsid w:val="00873051"/>
    <w:rsid w:val="008731B5"/>
    <w:rsid w:val="0087343F"/>
    <w:rsid w:val="00873926"/>
    <w:rsid w:val="008739EF"/>
    <w:rsid w:val="00873C56"/>
    <w:rsid w:val="00874032"/>
    <w:rsid w:val="00874148"/>
    <w:rsid w:val="00874209"/>
    <w:rsid w:val="008744CA"/>
    <w:rsid w:val="00874712"/>
    <w:rsid w:val="008749DB"/>
    <w:rsid w:val="00874E8E"/>
    <w:rsid w:val="0087502F"/>
    <w:rsid w:val="00875392"/>
    <w:rsid w:val="008753A2"/>
    <w:rsid w:val="0087558A"/>
    <w:rsid w:val="0087581C"/>
    <w:rsid w:val="008758B3"/>
    <w:rsid w:val="00875DBD"/>
    <w:rsid w:val="00875F3E"/>
    <w:rsid w:val="00876020"/>
    <w:rsid w:val="00876321"/>
    <w:rsid w:val="008766F4"/>
    <w:rsid w:val="0087688B"/>
    <w:rsid w:val="008768C8"/>
    <w:rsid w:val="00876A40"/>
    <w:rsid w:val="00876A67"/>
    <w:rsid w:val="00876FAD"/>
    <w:rsid w:val="008770C6"/>
    <w:rsid w:val="0087728A"/>
    <w:rsid w:val="00877375"/>
    <w:rsid w:val="008773B7"/>
    <w:rsid w:val="008773F2"/>
    <w:rsid w:val="0087748C"/>
    <w:rsid w:val="0087753D"/>
    <w:rsid w:val="008776FD"/>
    <w:rsid w:val="00877779"/>
    <w:rsid w:val="008779D0"/>
    <w:rsid w:val="00877DFA"/>
    <w:rsid w:val="008801FB"/>
    <w:rsid w:val="00880346"/>
    <w:rsid w:val="008803AE"/>
    <w:rsid w:val="00880417"/>
    <w:rsid w:val="0088049B"/>
    <w:rsid w:val="0088052C"/>
    <w:rsid w:val="008805A7"/>
    <w:rsid w:val="008805D5"/>
    <w:rsid w:val="0088068A"/>
    <w:rsid w:val="008806FB"/>
    <w:rsid w:val="008807BB"/>
    <w:rsid w:val="008808D5"/>
    <w:rsid w:val="00880A56"/>
    <w:rsid w:val="0088115F"/>
    <w:rsid w:val="008813FA"/>
    <w:rsid w:val="00881B54"/>
    <w:rsid w:val="00881B64"/>
    <w:rsid w:val="00881E55"/>
    <w:rsid w:val="008820E9"/>
    <w:rsid w:val="00882DC6"/>
    <w:rsid w:val="00882EF8"/>
    <w:rsid w:val="00883186"/>
    <w:rsid w:val="008836BD"/>
    <w:rsid w:val="008836E0"/>
    <w:rsid w:val="008837FE"/>
    <w:rsid w:val="00883C59"/>
    <w:rsid w:val="00884362"/>
    <w:rsid w:val="00884F95"/>
    <w:rsid w:val="00885379"/>
    <w:rsid w:val="008854A6"/>
    <w:rsid w:val="008856E5"/>
    <w:rsid w:val="0088583F"/>
    <w:rsid w:val="0088604D"/>
    <w:rsid w:val="0088658F"/>
    <w:rsid w:val="0088715C"/>
    <w:rsid w:val="0088742A"/>
    <w:rsid w:val="00887A73"/>
    <w:rsid w:val="00890221"/>
    <w:rsid w:val="00890318"/>
    <w:rsid w:val="00890478"/>
    <w:rsid w:val="008909ED"/>
    <w:rsid w:val="00890CDF"/>
    <w:rsid w:val="0089102E"/>
    <w:rsid w:val="00891127"/>
    <w:rsid w:val="00891271"/>
    <w:rsid w:val="0089166F"/>
    <w:rsid w:val="00891E4E"/>
    <w:rsid w:val="008923B6"/>
    <w:rsid w:val="0089262C"/>
    <w:rsid w:val="00892808"/>
    <w:rsid w:val="008930A7"/>
    <w:rsid w:val="00893160"/>
    <w:rsid w:val="0089350A"/>
    <w:rsid w:val="008936AA"/>
    <w:rsid w:val="008936F1"/>
    <w:rsid w:val="00894207"/>
    <w:rsid w:val="00894458"/>
    <w:rsid w:val="00894A59"/>
    <w:rsid w:val="00894E80"/>
    <w:rsid w:val="00894FE1"/>
    <w:rsid w:val="00895348"/>
    <w:rsid w:val="008953F3"/>
    <w:rsid w:val="008955B5"/>
    <w:rsid w:val="00895B2E"/>
    <w:rsid w:val="00895D6E"/>
    <w:rsid w:val="008961BF"/>
    <w:rsid w:val="0089691A"/>
    <w:rsid w:val="00896D07"/>
    <w:rsid w:val="00896F66"/>
    <w:rsid w:val="0089701D"/>
    <w:rsid w:val="00897358"/>
    <w:rsid w:val="00897599"/>
    <w:rsid w:val="0089764F"/>
    <w:rsid w:val="008976AF"/>
    <w:rsid w:val="00897965"/>
    <w:rsid w:val="00897A96"/>
    <w:rsid w:val="00897B8E"/>
    <w:rsid w:val="00897FBB"/>
    <w:rsid w:val="008A041A"/>
    <w:rsid w:val="008A0746"/>
    <w:rsid w:val="008A0A79"/>
    <w:rsid w:val="008A0CD5"/>
    <w:rsid w:val="008A0F71"/>
    <w:rsid w:val="008A129A"/>
    <w:rsid w:val="008A129F"/>
    <w:rsid w:val="008A1602"/>
    <w:rsid w:val="008A160E"/>
    <w:rsid w:val="008A1652"/>
    <w:rsid w:val="008A18EA"/>
    <w:rsid w:val="008A1E50"/>
    <w:rsid w:val="008A212D"/>
    <w:rsid w:val="008A24E4"/>
    <w:rsid w:val="008A2A10"/>
    <w:rsid w:val="008A2B1E"/>
    <w:rsid w:val="008A2BC4"/>
    <w:rsid w:val="008A2DB7"/>
    <w:rsid w:val="008A30AE"/>
    <w:rsid w:val="008A3373"/>
    <w:rsid w:val="008A39B6"/>
    <w:rsid w:val="008A3A89"/>
    <w:rsid w:val="008A3D4E"/>
    <w:rsid w:val="008A3E25"/>
    <w:rsid w:val="008A3F42"/>
    <w:rsid w:val="008A3F9C"/>
    <w:rsid w:val="008A40E0"/>
    <w:rsid w:val="008A4364"/>
    <w:rsid w:val="008A45C4"/>
    <w:rsid w:val="008A4B62"/>
    <w:rsid w:val="008A4C86"/>
    <w:rsid w:val="008A5741"/>
    <w:rsid w:val="008A58FF"/>
    <w:rsid w:val="008A6307"/>
    <w:rsid w:val="008A6374"/>
    <w:rsid w:val="008A639D"/>
    <w:rsid w:val="008A6668"/>
    <w:rsid w:val="008A6EC8"/>
    <w:rsid w:val="008A775C"/>
    <w:rsid w:val="008A7802"/>
    <w:rsid w:val="008A7EF3"/>
    <w:rsid w:val="008B00A5"/>
    <w:rsid w:val="008B0178"/>
    <w:rsid w:val="008B04BE"/>
    <w:rsid w:val="008B068C"/>
    <w:rsid w:val="008B0DA5"/>
    <w:rsid w:val="008B0EC4"/>
    <w:rsid w:val="008B0FCB"/>
    <w:rsid w:val="008B19ED"/>
    <w:rsid w:val="008B1CB8"/>
    <w:rsid w:val="008B1FDB"/>
    <w:rsid w:val="008B2371"/>
    <w:rsid w:val="008B237E"/>
    <w:rsid w:val="008B268F"/>
    <w:rsid w:val="008B2935"/>
    <w:rsid w:val="008B2E99"/>
    <w:rsid w:val="008B2EDB"/>
    <w:rsid w:val="008B35A8"/>
    <w:rsid w:val="008B39D0"/>
    <w:rsid w:val="008B40C7"/>
    <w:rsid w:val="008B4169"/>
    <w:rsid w:val="008B41FF"/>
    <w:rsid w:val="008B4277"/>
    <w:rsid w:val="008B5344"/>
    <w:rsid w:val="008B5A29"/>
    <w:rsid w:val="008B5DC3"/>
    <w:rsid w:val="008B618D"/>
    <w:rsid w:val="008B6242"/>
    <w:rsid w:val="008B628E"/>
    <w:rsid w:val="008B6CC9"/>
    <w:rsid w:val="008B6E89"/>
    <w:rsid w:val="008B6F14"/>
    <w:rsid w:val="008B7165"/>
    <w:rsid w:val="008B730B"/>
    <w:rsid w:val="008B7357"/>
    <w:rsid w:val="008B7718"/>
    <w:rsid w:val="008B7A5A"/>
    <w:rsid w:val="008B7B18"/>
    <w:rsid w:val="008B7C07"/>
    <w:rsid w:val="008B7D1C"/>
    <w:rsid w:val="008B7D4A"/>
    <w:rsid w:val="008C06B3"/>
    <w:rsid w:val="008C06F3"/>
    <w:rsid w:val="008C0788"/>
    <w:rsid w:val="008C081D"/>
    <w:rsid w:val="008C0C6D"/>
    <w:rsid w:val="008C0EE2"/>
    <w:rsid w:val="008C103E"/>
    <w:rsid w:val="008C1126"/>
    <w:rsid w:val="008C156E"/>
    <w:rsid w:val="008C18AF"/>
    <w:rsid w:val="008C1C52"/>
    <w:rsid w:val="008C297B"/>
    <w:rsid w:val="008C2AAB"/>
    <w:rsid w:val="008C2EAD"/>
    <w:rsid w:val="008C2F0A"/>
    <w:rsid w:val="008C3095"/>
    <w:rsid w:val="008C31C5"/>
    <w:rsid w:val="008C3A25"/>
    <w:rsid w:val="008C41AB"/>
    <w:rsid w:val="008C4403"/>
    <w:rsid w:val="008C45B4"/>
    <w:rsid w:val="008C508F"/>
    <w:rsid w:val="008C519B"/>
    <w:rsid w:val="008C52F2"/>
    <w:rsid w:val="008C559B"/>
    <w:rsid w:val="008C56E2"/>
    <w:rsid w:val="008C56F0"/>
    <w:rsid w:val="008C5B4F"/>
    <w:rsid w:val="008C5B8B"/>
    <w:rsid w:val="008C5FCF"/>
    <w:rsid w:val="008C61F3"/>
    <w:rsid w:val="008C64D4"/>
    <w:rsid w:val="008C6777"/>
    <w:rsid w:val="008C695F"/>
    <w:rsid w:val="008C6AB2"/>
    <w:rsid w:val="008C6B76"/>
    <w:rsid w:val="008C6F5E"/>
    <w:rsid w:val="008C726F"/>
    <w:rsid w:val="008C7785"/>
    <w:rsid w:val="008C7C39"/>
    <w:rsid w:val="008C7D3F"/>
    <w:rsid w:val="008D03D9"/>
    <w:rsid w:val="008D086A"/>
    <w:rsid w:val="008D0B10"/>
    <w:rsid w:val="008D0D31"/>
    <w:rsid w:val="008D110C"/>
    <w:rsid w:val="008D12D9"/>
    <w:rsid w:val="008D175C"/>
    <w:rsid w:val="008D1817"/>
    <w:rsid w:val="008D19D7"/>
    <w:rsid w:val="008D1A84"/>
    <w:rsid w:val="008D1EEF"/>
    <w:rsid w:val="008D1FFA"/>
    <w:rsid w:val="008D2176"/>
    <w:rsid w:val="008D2639"/>
    <w:rsid w:val="008D2736"/>
    <w:rsid w:val="008D2C5C"/>
    <w:rsid w:val="008D2C70"/>
    <w:rsid w:val="008D34A9"/>
    <w:rsid w:val="008D3692"/>
    <w:rsid w:val="008D3C98"/>
    <w:rsid w:val="008D4A19"/>
    <w:rsid w:val="008D4C45"/>
    <w:rsid w:val="008D4C94"/>
    <w:rsid w:val="008D4F40"/>
    <w:rsid w:val="008D513D"/>
    <w:rsid w:val="008D57E5"/>
    <w:rsid w:val="008D58E0"/>
    <w:rsid w:val="008D5B50"/>
    <w:rsid w:val="008D5CA9"/>
    <w:rsid w:val="008D5E97"/>
    <w:rsid w:val="008D6CF8"/>
    <w:rsid w:val="008D72D5"/>
    <w:rsid w:val="008D7A7B"/>
    <w:rsid w:val="008D7BD0"/>
    <w:rsid w:val="008D7E37"/>
    <w:rsid w:val="008E03CE"/>
    <w:rsid w:val="008E06F2"/>
    <w:rsid w:val="008E0D60"/>
    <w:rsid w:val="008E0D8B"/>
    <w:rsid w:val="008E0E98"/>
    <w:rsid w:val="008E104E"/>
    <w:rsid w:val="008E10AF"/>
    <w:rsid w:val="008E1173"/>
    <w:rsid w:val="008E14F5"/>
    <w:rsid w:val="008E17A8"/>
    <w:rsid w:val="008E1DD7"/>
    <w:rsid w:val="008E1FE0"/>
    <w:rsid w:val="008E230F"/>
    <w:rsid w:val="008E232B"/>
    <w:rsid w:val="008E27B0"/>
    <w:rsid w:val="008E302A"/>
    <w:rsid w:val="008E333B"/>
    <w:rsid w:val="008E356F"/>
    <w:rsid w:val="008E3899"/>
    <w:rsid w:val="008E392E"/>
    <w:rsid w:val="008E3BE9"/>
    <w:rsid w:val="008E3C8D"/>
    <w:rsid w:val="008E3FFC"/>
    <w:rsid w:val="008E4545"/>
    <w:rsid w:val="008E49FA"/>
    <w:rsid w:val="008E4AAF"/>
    <w:rsid w:val="008E4B10"/>
    <w:rsid w:val="008E5954"/>
    <w:rsid w:val="008E5C5D"/>
    <w:rsid w:val="008E5CFD"/>
    <w:rsid w:val="008E5E58"/>
    <w:rsid w:val="008E5F82"/>
    <w:rsid w:val="008E5FAE"/>
    <w:rsid w:val="008E61AE"/>
    <w:rsid w:val="008E65A9"/>
    <w:rsid w:val="008E696C"/>
    <w:rsid w:val="008E6C63"/>
    <w:rsid w:val="008E711B"/>
    <w:rsid w:val="008E73EC"/>
    <w:rsid w:val="008E7774"/>
    <w:rsid w:val="008E7814"/>
    <w:rsid w:val="008F0D90"/>
    <w:rsid w:val="008F1241"/>
    <w:rsid w:val="008F133E"/>
    <w:rsid w:val="008F1472"/>
    <w:rsid w:val="008F1B6C"/>
    <w:rsid w:val="008F1EF2"/>
    <w:rsid w:val="008F2017"/>
    <w:rsid w:val="008F27B8"/>
    <w:rsid w:val="008F2E2C"/>
    <w:rsid w:val="008F30A5"/>
    <w:rsid w:val="008F35E0"/>
    <w:rsid w:val="008F3D3F"/>
    <w:rsid w:val="008F4370"/>
    <w:rsid w:val="008F448F"/>
    <w:rsid w:val="008F4733"/>
    <w:rsid w:val="008F49D7"/>
    <w:rsid w:val="008F4BB9"/>
    <w:rsid w:val="008F5122"/>
    <w:rsid w:val="008F53B0"/>
    <w:rsid w:val="008F56AD"/>
    <w:rsid w:val="008F5BCB"/>
    <w:rsid w:val="008F612F"/>
    <w:rsid w:val="008F625C"/>
    <w:rsid w:val="008F64E8"/>
    <w:rsid w:val="008F6DCE"/>
    <w:rsid w:val="008F747D"/>
    <w:rsid w:val="008F7641"/>
    <w:rsid w:val="008F76FA"/>
    <w:rsid w:val="008F7CA2"/>
    <w:rsid w:val="008F7FF8"/>
    <w:rsid w:val="009004C4"/>
    <w:rsid w:val="0090132F"/>
    <w:rsid w:val="00901526"/>
    <w:rsid w:val="00901555"/>
    <w:rsid w:val="009018EB"/>
    <w:rsid w:val="00901E93"/>
    <w:rsid w:val="00901EC9"/>
    <w:rsid w:val="00902227"/>
    <w:rsid w:val="00902322"/>
    <w:rsid w:val="009025D8"/>
    <w:rsid w:val="00902ADC"/>
    <w:rsid w:val="00902BBD"/>
    <w:rsid w:val="0090302A"/>
    <w:rsid w:val="0090317E"/>
    <w:rsid w:val="00903196"/>
    <w:rsid w:val="009031B8"/>
    <w:rsid w:val="009031E9"/>
    <w:rsid w:val="0090380A"/>
    <w:rsid w:val="009041C3"/>
    <w:rsid w:val="00904342"/>
    <w:rsid w:val="0090449A"/>
    <w:rsid w:val="00904533"/>
    <w:rsid w:val="00904646"/>
    <w:rsid w:val="00904A15"/>
    <w:rsid w:val="00904EFC"/>
    <w:rsid w:val="009050D0"/>
    <w:rsid w:val="00905133"/>
    <w:rsid w:val="00905502"/>
    <w:rsid w:val="009055B1"/>
    <w:rsid w:val="0090564E"/>
    <w:rsid w:val="0090566B"/>
    <w:rsid w:val="00905699"/>
    <w:rsid w:val="00905AC7"/>
    <w:rsid w:val="00905B29"/>
    <w:rsid w:val="00905BB7"/>
    <w:rsid w:val="00905C3D"/>
    <w:rsid w:val="0090694E"/>
    <w:rsid w:val="00906CDF"/>
    <w:rsid w:val="00906E51"/>
    <w:rsid w:val="00906F3C"/>
    <w:rsid w:val="00907246"/>
    <w:rsid w:val="0090737B"/>
    <w:rsid w:val="009074BC"/>
    <w:rsid w:val="00907E5E"/>
    <w:rsid w:val="00910382"/>
    <w:rsid w:val="00910B2E"/>
    <w:rsid w:val="009110CE"/>
    <w:rsid w:val="0091125B"/>
    <w:rsid w:val="0091185A"/>
    <w:rsid w:val="0091210C"/>
    <w:rsid w:val="00912741"/>
    <w:rsid w:val="009130FB"/>
    <w:rsid w:val="00913496"/>
    <w:rsid w:val="009136D9"/>
    <w:rsid w:val="009139B7"/>
    <w:rsid w:val="00913A69"/>
    <w:rsid w:val="00913BAE"/>
    <w:rsid w:val="00913D81"/>
    <w:rsid w:val="009143C4"/>
    <w:rsid w:val="0091446C"/>
    <w:rsid w:val="009146FB"/>
    <w:rsid w:val="00914AB3"/>
    <w:rsid w:val="00914CF0"/>
    <w:rsid w:val="00914EC8"/>
    <w:rsid w:val="00915053"/>
    <w:rsid w:val="009157B3"/>
    <w:rsid w:val="0091595A"/>
    <w:rsid w:val="009159E0"/>
    <w:rsid w:val="00915A1F"/>
    <w:rsid w:val="00915A71"/>
    <w:rsid w:val="00915E0C"/>
    <w:rsid w:val="00915FC5"/>
    <w:rsid w:val="0091648A"/>
    <w:rsid w:val="0091653A"/>
    <w:rsid w:val="00916598"/>
    <w:rsid w:val="00916949"/>
    <w:rsid w:val="009169E5"/>
    <w:rsid w:val="00916B3A"/>
    <w:rsid w:val="00916B7A"/>
    <w:rsid w:val="00916BE3"/>
    <w:rsid w:val="00917069"/>
    <w:rsid w:val="00917292"/>
    <w:rsid w:val="0091733F"/>
    <w:rsid w:val="00917349"/>
    <w:rsid w:val="0091776C"/>
    <w:rsid w:val="00917930"/>
    <w:rsid w:val="009208E3"/>
    <w:rsid w:val="00920C48"/>
    <w:rsid w:val="00921184"/>
    <w:rsid w:val="00921340"/>
    <w:rsid w:val="009218C7"/>
    <w:rsid w:val="00921A97"/>
    <w:rsid w:val="00922246"/>
    <w:rsid w:val="00922483"/>
    <w:rsid w:val="0092256C"/>
    <w:rsid w:val="00922B70"/>
    <w:rsid w:val="00922D81"/>
    <w:rsid w:val="00923E96"/>
    <w:rsid w:val="00924061"/>
    <w:rsid w:val="0092459D"/>
    <w:rsid w:val="0092487E"/>
    <w:rsid w:val="00924BD0"/>
    <w:rsid w:val="00924C99"/>
    <w:rsid w:val="00924D9C"/>
    <w:rsid w:val="0092505F"/>
    <w:rsid w:val="00925095"/>
    <w:rsid w:val="00925655"/>
    <w:rsid w:val="0092565F"/>
    <w:rsid w:val="009258B7"/>
    <w:rsid w:val="00925F91"/>
    <w:rsid w:val="0092641D"/>
    <w:rsid w:val="00926796"/>
    <w:rsid w:val="00926833"/>
    <w:rsid w:val="00926E74"/>
    <w:rsid w:val="00926EA9"/>
    <w:rsid w:val="00927113"/>
    <w:rsid w:val="00927700"/>
    <w:rsid w:val="009277B7"/>
    <w:rsid w:val="00927E0A"/>
    <w:rsid w:val="00927F03"/>
    <w:rsid w:val="00927F94"/>
    <w:rsid w:val="00930021"/>
    <w:rsid w:val="00930A43"/>
    <w:rsid w:val="00930D27"/>
    <w:rsid w:val="00930E8C"/>
    <w:rsid w:val="009314A5"/>
    <w:rsid w:val="00931609"/>
    <w:rsid w:val="00932452"/>
    <w:rsid w:val="00932B0A"/>
    <w:rsid w:val="00932E16"/>
    <w:rsid w:val="009334BF"/>
    <w:rsid w:val="00933504"/>
    <w:rsid w:val="00933FEA"/>
    <w:rsid w:val="009343D6"/>
    <w:rsid w:val="009346AC"/>
    <w:rsid w:val="00934749"/>
    <w:rsid w:val="00934E8C"/>
    <w:rsid w:val="00934F98"/>
    <w:rsid w:val="009351A4"/>
    <w:rsid w:val="00935370"/>
    <w:rsid w:val="009353E2"/>
    <w:rsid w:val="00935898"/>
    <w:rsid w:val="00935A5A"/>
    <w:rsid w:val="0093624B"/>
    <w:rsid w:val="00936AD0"/>
    <w:rsid w:val="00936E74"/>
    <w:rsid w:val="00937276"/>
    <w:rsid w:val="0093737E"/>
    <w:rsid w:val="009374F4"/>
    <w:rsid w:val="009377DD"/>
    <w:rsid w:val="00937903"/>
    <w:rsid w:val="00937F70"/>
    <w:rsid w:val="009403C2"/>
    <w:rsid w:val="00940504"/>
    <w:rsid w:val="009411C1"/>
    <w:rsid w:val="00941290"/>
    <w:rsid w:val="009413DE"/>
    <w:rsid w:val="00941B50"/>
    <w:rsid w:val="00941BBE"/>
    <w:rsid w:val="00942172"/>
    <w:rsid w:val="00942755"/>
    <w:rsid w:val="00942A66"/>
    <w:rsid w:val="00942A6F"/>
    <w:rsid w:val="00942E65"/>
    <w:rsid w:val="0094301F"/>
    <w:rsid w:val="00943295"/>
    <w:rsid w:val="009437CE"/>
    <w:rsid w:val="00943BD9"/>
    <w:rsid w:val="0094405B"/>
    <w:rsid w:val="00944238"/>
    <w:rsid w:val="009442CE"/>
    <w:rsid w:val="00944417"/>
    <w:rsid w:val="00944BC5"/>
    <w:rsid w:val="00944C2C"/>
    <w:rsid w:val="00944C8E"/>
    <w:rsid w:val="00944E73"/>
    <w:rsid w:val="0094533F"/>
    <w:rsid w:val="00945718"/>
    <w:rsid w:val="00945BB7"/>
    <w:rsid w:val="00945CC2"/>
    <w:rsid w:val="00945E1F"/>
    <w:rsid w:val="009461B6"/>
    <w:rsid w:val="00946913"/>
    <w:rsid w:val="00946C94"/>
    <w:rsid w:val="00946E29"/>
    <w:rsid w:val="0094723E"/>
    <w:rsid w:val="009472DC"/>
    <w:rsid w:val="0094763A"/>
    <w:rsid w:val="00947EC6"/>
    <w:rsid w:val="00950B11"/>
    <w:rsid w:val="00951743"/>
    <w:rsid w:val="009519DE"/>
    <w:rsid w:val="00951C26"/>
    <w:rsid w:val="00951DCA"/>
    <w:rsid w:val="00951E43"/>
    <w:rsid w:val="00951E4B"/>
    <w:rsid w:val="0095278C"/>
    <w:rsid w:val="009527C4"/>
    <w:rsid w:val="009527CD"/>
    <w:rsid w:val="00952DA3"/>
    <w:rsid w:val="009530FB"/>
    <w:rsid w:val="009534A2"/>
    <w:rsid w:val="00953D99"/>
    <w:rsid w:val="009543D2"/>
    <w:rsid w:val="009547CE"/>
    <w:rsid w:val="00954806"/>
    <w:rsid w:val="00954B6A"/>
    <w:rsid w:val="00954E8B"/>
    <w:rsid w:val="00955809"/>
    <w:rsid w:val="00955B6A"/>
    <w:rsid w:val="00956272"/>
    <w:rsid w:val="009564EE"/>
    <w:rsid w:val="009567D3"/>
    <w:rsid w:val="009569FE"/>
    <w:rsid w:val="00956BF4"/>
    <w:rsid w:val="00956E23"/>
    <w:rsid w:val="00957504"/>
    <w:rsid w:val="009575E7"/>
    <w:rsid w:val="00960136"/>
    <w:rsid w:val="00960354"/>
    <w:rsid w:val="009606B1"/>
    <w:rsid w:val="00960AFE"/>
    <w:rsid w:val="00960F21"/>
    <w:rsid w:val="0096116D"/>
    <w:rsid w:val="0096117B"/>
    <w:rsid w:val="0096158D"/>
    <w:rsid w:val="0096197F"/>
    <w:rsid w:val="00962089"/>
    <w:rsid w:val="00962475"/>
    <w:rsid w:val="0096266B"/>
    <w:rsid w:val="00962692"/>
    <w:rsid w:val="00962DF8"/>
    <w:rsid w:val="00962FDE"/>
    <w:rsid w:val="009630D7"/>
    <w:rsid w:val="009631AF"/>
    <w:rsid w:val="00963529"/>
    <w:rsid w:val="00963C54"/>
    <w:rsid w:val="00963FD3"/>
    <w:rsid w:val="009643AF"/>
    <w:rsid w:val="009643B8"/>
    <w:rsid w:val="00964715"/>
    <w:rsid w:val="009648B3"/>
    <w:rsid w:val="00964A3C"/>
    <w:rsid w:val="00964EB3"/>
    <w:rsid w:val="0096523D"/>
    <w:rsid w:val="00965304"/>
    <w:rsid w:val="0096535F"/>
    <w:rsid w:val="0096546B"/>
    <w:rsid w:val="009654FA"/>
    <w:rsid w:val="00965CE9"/>
    <w:rsid w:val="00966698"/>
    <w:rsid w:val="00966988"/>
    <w:rsid w:val="00966A4D"/>
    <w:rsid w:val="00966B79"/>
    <w:rsid w:val="00966D46"/>
    <w:rsid w:val="00966DDA"/>
    <w:rsid w:val="00967169"/>
    <w:rsid w:val="00967D70"/>
    <w:rsid w:val="00970601"/>
    <w:rsid w:val="00970616"/>
    <w:rsid w:val="0097088C"/>
    <w:rsid w:val="00970936"/>
    <w:rsid w:val="00970B5D"/>
    <w:rsid w:val="00970DA2"/>
    <w:rsid w:val="00970DCE"/>
    <w:rsid w:val="009710B9"/>
    <w:rsid w:val="00971655"/>
    <w:rsid w:val="0097196B"/>
    <w:rsid w:val="00971A2B"/>
    <w:rsid w:val="00971AAF"/>
    <w:rsid w:val="00971CF8"/>
    <w:rsid w:val="00971DF3"/>
    <w:rsid w:val="00972198"/>
    <w:rsid w:val="00972383"/>
    <w:rsid w:val="0097239C"/>
    <w:rsid w:val="009729CB"/>
    <w:rsid w:val="00972FD5"/>
    <w:rsid w:val="009730FC"/>
    <w:rsid w:val="0097317B"/>
    <w:rsid w:val="0097318A"/>
    <w:rsid w:val="00973613"/>
    <w:rsid w:val="009738C2"/>
    <w:rsid w:val="00973AB6"/>
    <w:rsid w:val="00973D93"/>
    <w:rsid w:val="00974122"/>
    <w:rsid w:val="00974161"/>
    <w:rsid w:val="009742E7"/>
    <w:rsid w:val="00974404"/>
    <w:rsid w:val="0097476F"/>
    <w:rsid w:val="00974A4D"/>
    <w:rsid w:val="009755FE"/>
    <w:rsid w:val="00975641"/>
    <w:rsid w:val="0097589F"/>
    <w:rsid w:val="00975A99"/>
    <w:rsid w:val="00975D7B"/>
    <w:rsid w:val="00975F79"/>
    <w:rsid w:val="00976348"/>
    <w:rsid w:val="00976566"/>
    <w:rsid w:val="00976E87"/>
    <w:rsid w:val="0097747F"/>
    <w:rsid w:val="00977A7E"/>
    <w:rsid w:val="00977B9B"/>
    <w:rsid w:val="009805AC"/>
    <w:rsid w:val="009805D8"/>
    <w:rsid w:val="00980667"/>
    <w:rsid w:val="00980744"/>
    <w:rsid w:val="0098093F"/>
    <w:rsid w:val="009809D7"/>
    <w:rsid w:val="009811E0"/>
    <w:rsid w:val="0098140A"/>
    <w:rsid w:val="009814E0"/>
    <w:rsid w:val="0098158D"/>
    <w:rsid w:val="009818D3"/>
    <w:rsid w:val="00981ABF"/>
    <w:rsid w:val="00981CC2"/>
    <w:rsid w:val="00981CDE"/>
    <w:rsid w:val="009829D8"/>
    <w:rsid w:val="00982C1D"/>
    <w:rsid w:val="00982FF4"/>
    <w:rsid w:val="00983200"/>
    <w:rsid w:val="0098364A"/>
    <w:rsid w:val="00983739"/>
    <w:rsid w:val="0098385A"/>
    <w:rsid w:val="00983BCE"/>
    <w:rsid w:val="00983C3C"/>
    <w:rsid w:val="00984351"/>
    <w:rsid w:val="0098445B"/>
    <w:rsid w:val="00984487"/>
    <w:rsid w:val="009845FB"/>
    <w:rsid w:val="009848EE"/>
    <w:rsid w:val="00985094"/>
    <w:rsid w:val="009860EF"/>
    <w:rsid w:val="00986394"/>
    <w:rsid w:val="009869B9"/>
    <w:rsid w:val="00986A89"/>
    <w:rsid w:val="00986AB6"/>
    <w:rsid w:val="00986C53"/>
    <w:rsid w:val="00986CB8"/>
    <w:rsid w:val="00986CC5"/>
    <w:rsid w:val="009873BA"/>
    <w:rsid w:val="0098769A"/>
    <w:rsid w:val="00987BB5"/>
    <w:rsid w:val="00987CC0"/>
    <w:rsid w:val="00987CCE"/>
    <w:rsid w:val="00987E74"/>
    <w:rsid w:val="009900BA"/>
    <w:rsid w:val="00990392"/>
    <w:rsid w:val="00990459"/>
    <w:rsid w:val="0099067B"/>
    <w:rsid w:val="00990980"/>
    <w:rsid w:val="009909E5"/>
    <w:rsid w:val="00990AFD"/>
    <w:rsid w:val="00990E8A"/>
    <w:rsid w:val="009910CF"/>
    <w:rsid w:val="00991886"/>
    <w:rsid w:val="00991B04"/>
    <w:rsid w:val="00991E08"/>
    <w:rsid w:val="00991F3E"/>
    <w:rsid w:val="009923A6"/>
    <w:rsid w:val="00992C24"/>
    <w:rsid w:val="009940BB"/>
    <w:rsid w:val="00994656"/>
    <w:rsid w:val="009947FC"/>
    <w:rsid w:val="00994860"/>
    <w:rsid w:val="00994F1A"/>
    <w:rsid w:val="009959B3"/>
    <w:rsid w:val="009959D8"/>
    <w:rsid w:val="0099601C"/>
    <w:rsid w:val="0099613C"/>
    <w:rsid w:val="009964A7"/>
    <w:rsid w:val="0099710E"/>
    <w:rsid w:val="0099738B"/>
    <w:rsid w:val="00997B49"/>
    <w:rsid w:val="00997C94"/>
    <w:rsid w:val="00997EBA"/>
    <w:rsid w:val="009A00A8"/>
    <w:rsid w:val="009A0186"/>
    <w:rsid w:val="009A02F1"/>
    <w:rsid w:val="009A02FE"/>
    <w:rsid w:val="009A0D63"/>
    <w:rsid w:val="009A1074"/>
    <w:rsid w:val="009A1151"/>
    <w:rsid w:val="009A15CF"/>
    <w:rsid w:val="009A160D"/>
    <w:rsid w:val="009A17C6"/>
    <w:rsid w:val="009A23D1"/>
    <w:rsid w:val="009A2C3B"/>
    <w:rsid w:val="009A2CDC"/>
    <w:rsid w:val="009A3071"/>
    <w:rsid w:val="009A324C"/>
    <w:rsid w:val="009A3B74"/>
    <w:rsid w:val="009A3DDF"/>
    <w:rsid w:val="009A3FB8"/>
    <w:rsid w:val="009A4834"/>
    <w:rsid w:val="009A4D83"/>
    <w:rsid w:val="009A4E65"/>
    <w:rsid w:val="009A53A9"/>
    <w:rsid w:val="009A5811"/>
    <w:rsid w:val="009A5A92"/>
    <w:rsid w:val="009A5D4C"/>
    <w:rsid w:val="009A5DC0"/>
    <w:rsid w:val="009A5E5B"/>
    <w:rsid w:val="009A63C6"/>
    <w:rsid w:val="009A6425"/>
    <w:rsid w:val="009A6440"/>
    <w:rsid w:val="009A6759"/>
    <w:rsid w:val="009A6890"/>
    <w:rsid w:val="009A693B"/>
    <w:rsid w:val="009A6A27"/>
    <w:rsid w:val="009A6B48"/>
    <w:rsid w:val="009A6DAA"/>
    <w:rsid w:val="009A6E19"/>
    <w:rsid w:val="009A776B"/>
    <w:rsid w:val="009A7A2F"/>
    <w:rsid w:val="009A7A69"/>
    <w:rsid w:val="009A7DBD"/>
    <w:rsid w:val="009B01C2"/>
    <w:rsid w:val="009B162C"/>
    <w:rsid w:val="009B163B"/>
    <w:rsid w:val="009B1669"/>
    <w:rsid w:val="009B1699"/>
    <w:rsid w:val="009B208D"/>
    <w:rsid w:val="009B26EB"/>
    <w:rsid w:val="009B2BD6"/>
    <w:rsid w:val="009B2DE0"/>
    <w:rsid w:val="009B2F88"/>
    <w:rsid w:val="009B3001"/>
    <w:rsid w:val="009B36AF"/>
    <w:rsid w:val="009B417F"/>
    <w:rsid w:val="009B432D"/>
    <w:rsid w:val="009B4BC6"/>
    <w:rsid w:val="009B4F91"/>
    <w:rsid w:val="009B509C"/>
    <w:rsid w:val="009B5561"/>
    <w:rsid w:val="009B55FF"/>
    <w:rsid w:val="009B5666"/>
    <w:rsid w:val="009B574E"/>
    <w:rsid w:val="009B576D"/>
    <w:rsid w:val="009B5A35"/>
    <w:rsid w:val="009B5E92"/>
    <w:rsid w:val="009B6273"/>
    <w:rsid w:val="009B62B8"/>
    <w:rsid w:val="009B64A5"/>
    <w:rsid w:val="009B658E"/>
    <w:rsid w:val="009B686D"/>
    <w:rsid w:val="009B6E11"/>
    <w:rsid w:val="009B6FB7"/>
    <w:rsid w:val="009B7220"/>
    <w:rsid w:val="009B7ED2"/>
    <w:rsid w:val="009C002A"/>
    <w:rsid w:val="009C0399"/>
    <w:rsid w:val="009C09D3"/>
    <w:rsid w:val="009C0AAE"/>
    <w:rsid w:val="009C1224"/>
    <w:rsid w:val="009C125C"/>
    <w:rsid w:val="009C18DC"/>
    <w:rsid w:val="009C18EF"/>
    <w:rsid w:val="009C1A3F"/>
    <w:rsid w:val="009C1B25"/>
    <w:rsid w:val="009C1CBD"/>
    <w:rsid w:val="009C24F2"/>
    <w:rsid w:val="009C270A"/>
    <w:rsid w:val="009C2A38"/>
    <w:rsid w:val="009C3716"/>
    <w:rsid w:val="009C381C"/>
    <w:rsid w:val="009C39CD"/>
    <w:rsid w:val="009C39E0"/>
    <w:rsid w:val="009C3E73"/>
    <w:rsid w:val="009C3EB9"/>
    <w:rsid w:val="009C4172"/>
    <w:rsid w:val="009C512D"/>
    <w:rsid w:val="009C5405"/>
    <w:rsid w:val="009C540D"/>
    <w:rsid w:val="009C55B9"/>
    <w:rsid w:val="009C5955"/>
    <w:rsid w:val="009C5C40"/>
    <w:rsid w:val="009C5C73"/>
    <w:rsid w:val="009C62D9"/>
    <w:rsid w:val="009C6A09"/>
    <w:rsid w:val="009C6A4B"/>
    <w:rsid w:val="009C6CFD"/>
    <w:rsid w:val="009C71F5"/>
    <w:rsid w:val="009C77AB"/>
    <w:rsid w:val="009C77B5"/>
    <w:rsid w:val="009C7852"/>
    <w:rsid w:val="009C7A9B"/>
    <w:rsid w:val="009C7E85"/>
    <w:rsid w:val="009D000D"/>
    <w:rsid w:val="009D090B"/>
    <w:rsid w:val="009D0C42"/>
    <w:rsid w:val="009D10B9"/>
    <w:rsid w:val="009D15BF"/>
    <w:rsid w:val="009D166C"/>
    <w:rsid w:val="009D19D3"/>
    <w:rsid w:val="009D1ACB"/>
    <w:rsid w:val="009D1BA4"/>
    <w:rsid w:val="009D1C3F"/>
    <w:rsid w:val="009D1D37"/>
    <w:rsid w:val="009D272A"/>
    <w:rsid w:val="009D2955"/>
    <w:rsid w:val="009D2B28"/>
    <w:rsid w:val="009D32E6"/>
    <w:rsid w:val="009D3BD2"/>
    <w:rsid w:val="009D3CD2"/>
    <w:rsid w:val="009D3EDE"/>
    <w:rsid w:val="009D4249"/>
    <w:rsid w:val="009D42B4"/>
    <w:rsid w:val="009D444F"/>
    <w:rsid w:val="009D49DB"/>
    <w:rsid w:val="009D4AC4"/>
    <w:rsid w:val="009D4B15"/>
    <w:rsid w:val="009D4D3B"/>
    <w:rsid w:val="009D5028"/>
    <w:rsid w:val="009D512B"/>
    <w:rsid w:val="009D5145"/>
    <w:rsid w:val="009D55FF"/>
    <w:rsid w:val="009D6568"/>
    <w:rsid w:val="009D665C"/>
    <w:rsid w:val="009D75A0"/>
    <w:rsid w:val="009D7996"/>
    <w:rsid w:val="009E010F"/>
    <w:rsid w:val="009E044D"/>
    <w:rsid w:val="009E0908"/>
    <w:rsid w:val="009E0D3D"/>
    <w:rsid w:val="009E0DF9"/>
    <w:rsid w:val="009E0EE4"/>
    <w:rsid w:val="009E10D1"/>
    <w:rsid w:val="009E11DE"/>
    <w:rsid w:val="009E16F0"/>
    <w:rsid w:val="009E176D"/>
    <w:rsid w:val="009E1D53"/>
    <w:rsid w:val="009E1ED3"/>
    <w:rsid w:val="009E1F05"/>
    <w:rsid w:val="009E2447"/>
    <w:rsid w:val="009E2595"/>
    <w:rsid w:val="009E2721"/>
    <w:rsid w:val="009E2FCB"/>
    <w:rsid w:val="009E31CB"/>
    <w:rsid w:val="009E34E9"/>
    <w:rsid w:val="009E355D"/>
    <w:rsid w:val="009E3560"/>
    <w:rsid w:val="009E35C7"/>
    <w:rsid w:val="009E3BC2"/>
    <w:rsid w:val="009E3F4D"/>
    <w:rsid w:val="009E4041"/>
    <w:rsid w:val="009E40F0"/>
    <w:rsid w:val="009E4E54"/>
    <w:rsid w:val="009E508B"/>
    <w:rsid w:val="009E5848"/>
    <w:rsid w:val="009E590B"/>
    <w:rsid w:val="009E5935"/>
    <w:rsid w:val="009E6154"/>
    <w:rsid w:val="009E64A5"/>
    <w:rsid w:val="009E6BF4"/>
    <w:rsid w:val="009E6C37"/>
    <w:rsid w:val="009E704B"/>
    <w:rsid w:val="009E7469"/>
    <w:rsid w:val="009E764B"/>
    <w:rsid w:val="009E7F9A"/>
    <w:rsid w:val="009F01CC"/>
    <w:rsid w:val="009F0800"/>
    <w:rsid w:val="009F0E58"/>
    <w:rsid w:val="009F1136"/>
    <w:rsid w:val="009F12EC"/>
    <w:rsid w:val="009F14E2"/>
    <w:rsid w:val="009F1524"/>
    <w:rsid w:val="009F1556"/>
    <w:rsid w:val="009F18F4"/>
    <w:rsid w:val="009F19C5"/>
    <w:rsid w:val="009F215D"/>
    <w:rsid w:val="009F2299"/>
    <w:rsid w:val="009F26B1"/>
    <w:rsid w:val="009F34C6"/>
    <w:rsid w:val="009F350E"/>
    <w:rsid w:val="009F3562"/>
    <w:rsid w:val="009F3598"/>
    <w:rsid w:val="009F3B80"/>
    <w:rsid w:val="009F42A1"/>
    <w:rsid w:val="009F46B0"/>
    <w:rsid w:val="009F4C09"/>
    <w:rsid w:val="009F4D2D"/>
    <w:rsid w:val="009F51B9"/>
    <w:rsid w:val="009F51D0"/>
    <w:rsid w:val="009F5252"/>
    <w:rsid w:val="009F5BF5"/>
    <w:rsid w:val="009F5D33"/>
    <w:rsid w:val="009F5E5D"/>
    <w:rsid w:val="009F63A4"/>
    <w:rsid w:val="009F649B"/>
    <w:rsid w:val="009F65C1"/>
    <w:rsid w:val="009F676E"/>
    <w:rsid w:val="009F6CBF"/>
    <w:rsid w:val="009F75A1"/>
    <w:rsid w:val="009F75A2"/>
    <w:rsid w:val="009F7C7B"/>
    <w:rsid w:val="009F7FC8"/>
    <w:rsid w:val="00A003C9"/>
    <w:rsid w:val="00A003E6"/>
    <w:rsid w:val="00A0045A"/>
    <w:rsid w:val="00A00A9E"/>
    <w:rsid w:val="00A016C6"/>
    <w:rsid w:val="00A0170E"/>
    <w:rsid w:val="00A01A64"/>
    <w:rsid w:val="00A01AA7"/>
    <w:rsid w:val="00A01B73"/>
    <w:rsid w:val="00A02836"/>
    <w:rsid w:val="00A0293C"/>
    <w:rsid w:val="00A02A5C"/>
    <w:rsid w:val="00A02BBF"/>
    <w:rsid w:val="00A0301A"/>
    <w:rsid w:val="00A035A3"/>
    <w:rsid w:val="00A03CCD"/>
    <w:rsid w:val="00A041AA"/>
    <w:rsid w:val="00A04AF1"/>
    <w:rsid w:val="00A04FE8"/>
    <w:rsid w:val="00A053B5"/>
    <w:rsid w:val="00A05B88"/>
    <w:rsid w:val="00A05DB0"/>
    <w:rsid w:val="00A05F76"/>
    <w:rsid w:val="00A061D3"/>
    <w:rsid w:val="00A061EC"/>
    <w:rsid w:val="00A06455"/>
    <w:rsid w:val="00A06458"/>
    <w:rsid w:val="00A06779"/>
    <w:rsid w:val="00A068EB"/>
    <w:rsid w:val="00A06A92"/>
    <w:rsid w:val="00A06BD0"/>
    <w:rsid w:val="00A070A3"/>
    <w:rsid w:val="00A070BB"/>
    <w:rsid w:val="00A07291"/>
    <w:rsid w:val="00A072D0"/>
    <w:rsid w:val="00A074A9"/>
    <w:rsid w:val="00A07687"/>
    <w:rsid w:val="00A076BD"/>
    <w:rsid w:val="00A079B6"/>
    <w:rsid w:val="00A07A56"/>
    <w:rsid w:val="00A07F32"/>
    <w:rsid w:val="00A101B2"/>
    <w:rsid w:val="00A103BE"/>
    <w:rsid w:val="00A106E8"/>
    <w:rsid w:val="00A1078F"/>
    <w:rsid w:val="00A1099D"/>
    <w:rsid w:val="00A10B46"/>
    <w:rsid w:val="00A10C3E"/>
    <w:rsid w:val="00A1108B"/>
    <w:rsid w:val="00A111BE"/>
    <w:rsid w:val="00A1133D"/>
    <w:rsid w:val="00A1153D"/>
    <w:rsid w:val="00A119D8"/>
    <w:rsid w:val="00A11EEE"/>
    <w:rsid w:val="00A11F32"/>
    <w:rsid w:val="00A12728"/>
    <w:rsid w:val="00A12779"/>
    <w:rsid w:val="00A12808"/>
    <w:rsid w:val="00A12844"/>
    <w:rsid w:val="00A1296E"/>
    <w:rsid w:val="00A12C37"/>
    <w:rsid w:val="00A12C49"/>
    <w:rsid w:val="00A12E95"/>
    <w:rsid w:val="00A1328A"/>
    <w:rsid w:val="00A136E8"/>
    <w:rsid w:val="00A13765"/>
    <w:rsid w:val="00A1384F"/>
    <w:rsid w:val="00A13B00"/>
    <w:rsid w:val="00A13F0B"/>
    <w:rsid w:val="00A147E4"/>
    <w:rsid w:val="00A14961"/>
    <w:rsid w:val="00A14D01"/>
    <w:rsid w:val="00A14D8E"/>
    <w:rsid w:val="00A14FEE"/>
    <w:rsid w:val="00A15099"/>
    <w:rsid w:val="00A15358"/>
    <w:rsid w:val="00A15FA6"/>
    <w:rsid w:val="00A16D3E"/>
    <w:rsid w:val="00A16E3E"/>
    <w:rsid w:val="00A170E8"/>
    <w:rsid w:val="00A17362"/>
    <w:rsid w:val="00A174D3"/>
    <w:rsid w:val="00A17664"/>
    <w:rsid w:val="00A177A0"/>
    <w:rsid w:val="00A17976"/>
    <w:rsid w:val="00A1797A"/>
    <w:rsid w:val="00A17A9F"/>
    <w:rsid w:val="00A17DBA"/>
    <w:rsid w:val="00A17E28"/>
    <w:rsid w:val="00A203A8"/>
    <w:rsid w:val="00A204DC"/>
    <w:rsid w:val="00A206D1"/>
    <w:rsid w:val="00A20DAF"/>
    <w:rsid w:val="00A212BA"/>
    <w:rsid w:val="00A2161D"/>
    <w:rsid w:val="00A21B4A"/>
    <w:rsid w:val="00A21EBC"/>
    <w:rsid w:val="00A220B6"/>
    <w:rsid w:val="00A220B8"/>
    <w:rsid w:val="00A2216A"/>
    <w:rsid w:val="00A221D2"/>
    <w:rsid w:val="00A222DF"/>
    <w:rsid w:val="00A2280A"/>
    <w:rsid w:val="00A22F10"/>
    <w:rsid w:val="00A22F34"/>
    <w:rsid w:val="00A2320A"/>
    <w:rsid w:val="00A23288"/>
    <w:rsid w:val="00A23A9B"/>
    <w:rsid w:val="00A23B8B"/>
    <w:rsid w:val="00A2426A"/>
    <w:rsid w:val="00A243AD"/>
    <w:rsid w:val="00A243B2"/>
    <w:rsid w:val="00A246FA"/>
    <w:rsid w:val="00A24925"/>
    <w:rsid w:val="00A24B43"/>
    <w:rsid w:val="00A24CCA"/>
    <w:rsid w:val="00A251DD"/>
    <w:rsid w:val="00A257DD"/>
    <w:rsid w:val="00A25BF8"/>
    <w:rsid w:val="00A25C41"/>
    <w:rsid w:val="00A25EBD"/>
    <w:rsid w:val="00A26425"/>
    <w:rsid w:val="00A266AD"/>
    <w:rsid w:val="00A26ACE"/>
    <w:rsid w:val="00A26BFF"/>
    <w:rsid w:val="00A26CAA"/>
    <w:rsid w:val="00A26EB5"/>
    <w:rsid w:val="00A270F1"/>
    <w:rsid w:val="00A272DB"/>
    <w:rsid w:val="00A276B6"/>
    <w:rsid w:val="00A27A45"/>
    <w:rsid w:val="00A27AA8"/>
    <w:rsid w:val="00A27C31"/>
    <w:rsid w:val="00A27DE7"/>
    <w:rsid w:val="00A27F50"/>
    <w:rsid w:val="00A301DE"/>
    <w:rsid w:val="00A30814"/>
    <w:rsid w:val="00A30A2C"/>
    <w:rsid w:val="00A30D04"/>
    <w:rsid w:val="00A30DE8"/>
    <w:rsid w:val="00A30F93"/>
    <w:rsid w:val="00A311BD"/>
    <w:rsid w:val="00A31259"/>
    <w:rsid w:val="00A315BC"/>
    <w:rsid w:val="00A319BE"/>
    <w:rsid w:val="00A3270A"/>
    <w:rsid w:val="00A32781"/>
    <w:rsid w:val="00A328BD"/>
    <w:rsid w:val="00A32915"/>
    <w:rsid w:val="00A32A0D"/>
    <w:rsid w:val="00A32EF0"/>
    <w:rsid w:val="00A330A0"/>
    <w:rsid w:val="00A331D7"/>
    <w:rsid w:val="00A3352A"/>
    <w:rsid w:val="00A341DD"/>
    <w:rsid w:val="00A34534"/>
    <w:rsid w:val="00A349A2"/>
    <w:rsid w:val="00A349A3"/>
    <w:rsid w:val="00A34BDE"/>
    <w:rsid w:val="00A34C3A"/>
    <w:rsid w:val="00A34F0E"/>
    <w:rsid w:val="00A35334"/>
    <w:rsid w:val="00A35CF6"/>
    <w:rsid w:val="00A35D58"/>
    <w:rsid w:val="00A35DF1"/>
    <w:rsid w:val="00A35F46"/>
    <w:rsid w:val="00A366EC"/>
    <w:rsid w:val="00A36962"/>
    <w:rsid w:val="00A36B70"/>
    <w:rsid w:val="00A370EB"/>
    <w:rsid w:val="00A3735F"/>
    <w:rsid w:val="00A378AD"/>
    <w:rsid w:val="00A378FA"/>
    <w:rsid w:val="00A37953"/>
    <w:rsid w:val="00A37AA7"/>
    <w:rsid w:val="00A37AE7"/>
    <w:rsid w:val="00A40330"/>
    <w:rsid w:val="00A40E31"/>
    <w:rsid w:val="00A41A7D"/>
    <w:rsid w:val="00A41E63"/>
    <w:rsid w:val="00A422B8"/>
    <w:rsid w:val="00A42549"/>
    <w:rsid w:val="00A42855"/>
    <w:rsid w:val="00A42AB9"/>
    <w:rsid w:val="00A42CC7"/>
    <w:rsid w:val="00A4307A"/>
    <w:rsid w:val="00A43371"/>
    <w:rsid w:val="00A437F7"/>
    <w:rsid w:val="00A43B2C"/>
    <w:rsid w:val="00A44046"/>
    <w:rsid w:val="00A440DD"/>
    <w:rsid w:val="00A4467E"/>
    <w:rsid w:val="00A446B8"/>
    <w:rsid w:val="00A448E5"/>
    <w:rsid w:val="00A44D60"/>
    <w:rsid w:val="00A44D7E"/>
    <w:rsid w:val="00A453CB"/>
    <w:rsid w:val="00A455DE"/>
    <w:rsid w:val="00A455FE"/>
    <w:rsid w:val="00A457E7"/>
    <w:rsid w:val="00A45866"/>
    <w:rsid w:val="00A45C57"/>
    <w:rsid w:val="00A460AC"/>
    <w:rsid w:val="00A461BC"/>
    <w:rsid w:val="00A464C9"/>
    <w:rsid w:val="00A466DE"/>
    <w:rsid w:val="00A46D79"/>
    <w:rsid w:val="00A46EA2"/>
    <w:rsid w:val="00A47318"/>
    <w:rsid w:val="00A47A61"/>
    <w:rsid w:val="00A47E12"/>
    <w:rsid w:val="00A501FF"/>
    <w:rsid w:val="00A508D2"/>
    <w:rsid w:val="00A50BA6"/>
    <w:rsid w:val="00A517C5"/>
    <w:rsid w:val="00A5193B"/>
    <w:rsid w:val="00A51AB1"/>
    <w:rsid w:val="00A51BD8"/>
    <w:rsid w:val="00A51F3A"/>
    <w:rsid w:val="00A5257F"/>
    <w:rsid w:val="00A526F6"/>
    <w:rsid w:val="00A52763"/>
    <w:rsid w:val="00A52EE9"/>
    <w:rsid w:val="00A5332E"/>
    <w:rsid w:val="00A53981"/>
    <w:rsid w:val="00A53B7F"/>
    <w:rsid w:val="00A53F9E"/>
    <w:rsid w:val="00A542E2"/>
    <w:rsid w:val="00A54860"/>
    <w:rsid w:val="00A55242"/>
    <w:rsid w:val="00A55474"/>
    <w:rsid w:val="00A5591F"/>
    <w:rsid w:val="00A55A82"/>
    <w:rsid w:val="00A55B4C"/>
    <w:rsid w:val="00A55E7C"/>
    <w:rsid w:val="00A55F9E"/>
    <w:rsid w:val="00A56092"/>
    <w:rsid w:val="00A563CD"/>
    <w:rsid w:val="00A56438"/>
    <w:rsid w:val="00A56759"/>
    <w:rsid w:val="00A567FE"/>
    <w:rsid w:val="00A56D86"/>
    <w:rsid w:val="00A56E94"/>
    <w:rsid w:val="00A56ECD"/>
    <w:rsid w:val="00A56F59"/>
    <w:rsid w:val="00A57140"/>
    <w:rsid w:val="00A5745E"/>
    <w:rsid w:val="00A57836"/>
    <w:rsid w:val="00A60115"/>
    <w:rsid w:val="00A60C82"/>
    <w:rsid w:val="00A613D1"/>
    <w:rsid w:val="00A614DF"/>
    <w:rsid w:val="00A61C63"/>
    <w:rsid w:val="00A61E19"/>
    <w:rsid w:val="00A620EA"/>
    <w:rsid w:val="00A6242A"/>
    <w:rsid w:val="00A624A8"/>
    <w:rsid w:val="00A624DC"/>
    <w:rsid w:val="00A62DBA"/>
    <w:rsid w:val="00A63104"/>
    <w:rsid w:val="00A63886"/>
    <w:rsid w:val="00A63D1E"/>
    <w:rsid w:val="00A6402A"/>
    <w:rsid w:val="00A64531"/>
    <w:rsid w:val="00A64A77"/>
    <w:rsid w:val="00A65294"/>
    <w:rsid w:val="00A652D2"/>
    <w:rsid w:val="00A65645"/>
    <w:rsid w:val="00A657CB"/>
    <w:rsid w:val="00A65DBE"/>
    <w:rsid w:val="00A65FA8"/>
    <w:rsid w:val="00A66D10"/>
    <w:rsid w:val="00A67386"/>
    <w:rsid w:val="00A677CF"/>
    <w:rsid w:val="00A679E3"/>
    <w:rsid w:val="00A67D10"/>
    <w:rsid w:val="00A70162"/>
    <w:rsid w:val="00A701FB"/>
    <w:rsid w:val="00A70815"/>
    <w:rsid w:val="00A70936"/>
    <w:rsid w:val="00A70B8A"/>
    <w:rsid w:val="00A711A7"/>
    <w:rsid w:val="00A713EE"/>
    <w:rsid w:val="00A71704"/>
    <w:rsid w:val="00A71C0A"/>
    <w:rsid w:val="00A71CA6"/>
    <w:rsid w:val="00A71E9C"/>
    <w:rsid w:val="00A71EE3"/>
    <w:rsid w:val="00A72159"/>
    <w:rsid w:val="00A72365"/>
    <w:rsid w:val="00A724E9"/>
    <w:rsid w:val="00A72D8B"/>
    <w:rsid w:val="00A72DED"/>
    <w:rsid w:val="00A7329D"/>
    <w:rsid w:val="00A736DE"/>
    <w:rsid w:val="00A73834"/>
    <w:rsid w:val="00A73928"/>
    <w:rsid w:val="00A73BA3"/>
    <w:rsid w:val="00A745A6"/>
    <w:rsid w:val="00A7474B"/>
    <w:rsid w:val="00A74CE9"/>
    <w:rsid w:val="00A75199"/>
    <w:rsid w:val="00A7523D"/>
    <w:rsid w:val="00A752E8"/>
    <w:rsid w:val="00A75336"/>
    <w:rsid w:val="00A757D0"/>
    <w:rsid w:val="00A75A7F"/>
    <w:rsid w:val="00A75B74"/>
    <w:rsid w:val="00A75CD6"/>
    <w:rsid w:val="00A75E7A"/>
    <w:rsid w:val="00A75EB6"/>
    <w:rsid w:val="00A76C30"/>
    <w:rsid w:val="00A772CE"/>
    <w:rsid w:val="00A774C1"/>
    <w:rsid w:val="00A7789E"/>
    <w:rsid w:val="00A7794E"/>
    <w:rsid w:val="00A77BFB"/>
    <w:rsid w:val="00A77C8A"/>
    <w:rsid w:val="00A800F2"/>
    <w:rsid w:val="00A80325"/>
    <w:rsid w:val="00A80D80"/>
    <w:rsid w:val="00A80D9D"/>
    <w:rsid w:val="00A80F0E"/>
    <w:rsid w:val="00A81207"/>
    <w:rsid w:val="00A81721"/>
    <w:rsid w:val="00A818E7"/>
    <w:rsid w:val="00A81C2D"/>
    <w:rsid w:val="00A81FA6"/>
    <w:rsid w:val="00A8201B"/>
    <w:rsid w:val="00A820B8"/>
    <w:rsid w:val="00A82262"/>
    <w:rsid w:val="00A822F3"/>
    <w:rsid w:val="00A8237E"/>
    <w:rsid w:val="00A82573"/>
    <w:rsid w:val="00A8278D"/>
    <w:rsid w:val="00A829AA"/>
    <w:rsid w:val="00A82A43"/>
    <w:rsid w:val="00A82F56"/>
    <w:rsid w:val="00A83603"/>
    <w:rsid w:val="00A83858"/>
    <w:rsid w:val="00A838E8"/>
    <w:rsid w:val="00A839BE"/>
    <w:rsid w:val="00A83C64"/>
    <w:rsid w:val="00A83D5D"/>
    <w:rsid w:val="00A83EA8"/>
    <w:rsid w:val="00A84237"/>
    <w:rsid w:val="00A848EC"/>
    <w:rsid w:val="00A84C1C"/>
    <w:rsid w:val="00A85189"/>
    <w:rsid w:val="00A85513"/>
    <w:rsid w:val="00A856CA"/>
    <w:rsid w:val="00A8570F"/>
    <w:rsid w:val="00A85F15"/>
    <w:rsid w:val="00A8623C"/>
    <w:rsid w:val="00A865C7"/>
    <w:rsid w:val="00A86642"/>
    <w:rsid w:val="00A86A0D"/>
    <w:rsid w:val="00A86BDB"/>
    <w:rsid w:val="00A872BA"/>
    <w:rsid w:val="00A873B1"/>
    <w:rsid w:val="00A8782F"/>
    <w:rsid w:val="00A878DF"/>
    <w:rsid w:val="00A87B8F"/>
    <w:rsid w:val="00A903CE"/>
    <w:rsid w:val="00A9060B"/>
    <w:rsid w:val="00A90949"/>
    <w:rsid w:val="00A90A99"/>
    <w:rsid w:val="00A90D00"/>
    <w:rsid w:val="00A90DF6"/>
    <w:rsid w:val="00A90FAB"/>
    <w:rsid w:val="00A91029"/>
    <w:rsid w:val="00A9110C"/>
    <w:rsid w:val="00A912E0"/>
    <w:rsid w:val="00A91901"/>
    <w:rsid w:val="00A91D63"/>
    <w:rsid w:val="00A91FA7"/>
    <w:rsid w:val="00A92340"/>
    <w:rsid w:val="00A923A5"/>
    <w:rsid w:val="00A924D7"/>
    <w:rsid w:val="00A92621"/>
    <w:rsid w:val="00A927B0"/>
    <w:rsid w:val="00A92B09"/>
    <w:rsid w:val="00A93076"/>
    <w:rsid w:val="00A93190"/>
    <w:rsid w:val="00A93701"/>
    <w:rsid w:val="00A93BA7"/>
    <w:rsid w:val="00A93CAA"/>
    <w:rsid w:val="00A94230"/>
    <w:rsid w:val="00A94D37"/>
    <w:rsid w:val="00A94DA6"/>
    <w:rsid w:val="00A95007"/>
    <w:rsid w:val="00A95344"/>
    <w:rsid w:val="00A953E3"/>
    <w:rsid w:val="00A956A2"/>
    <w:rsid w:val="00A956C8"/>
    <w:rsid w:val="00A959D2"/>
    <w:rsid w:val="00A95E8A"/>
    <w:rsid w:val="00A96675"/>
    <w:rsid w:val="00A96826"/>
    <w:rsid w:val="00A969CF"/>
    <w:rsid w:val="00A96AD6"/>
    <w:rsid w:val="00A96FEF"/>
    <w:rsid w:val="00A9706B"/>
    <w:rsid w:val="00A9714B"/>
    <w:rsid w:val="00A972F9"/>
    <w:rsid w:val="00A97454"/>
    <w:rsid w:val="00A97474"/>
    <w:rsid w:val="00A97577"/>
    <w:rsid w:val="00A979BA"/>
    <w:rsid w:val="00A97F16"/>
    <w:rsid w:val="00AA041C"/>
    <w:rsid w:val="00AA06B9"/>
    <w:rsid w:val="00AA0B7E"/>
    <w:rsid w:val="00AA0FDD"/>
    <w:rsid w:val="00AA1003"/>
    <w:rsid w:val="00AA1645"/>
    <w:rsid w:val="00AA18DC"/>
    <w:rsid w:val="00AA1973"/>
    <w:rsid w:val="00AA1DCE"/>
    <w:rsid w:val="00AA21FA"/>
    <w:rsid w:val="00AA248A"/>
    <w:rsid w:val="00AA26A3"/>
    <w:rsid w:val="00AA29BB"/>
    <w:rsid w:val="00AA2A4F"/>
    <w:rsid w:val="00AA2BD9"/>
    <w:rsid w:val="00AA2C81"/>
    <w:rsid w:val="00AA3138"/>
    <w:rsid w:val="00AA3229"/>
    <w:rsid w:val="00AA335E"/>
    <w:rsid w:val="00AA341B"/>
    <w:rsid w:val="00AA343E"/>
    <w:rsid w:val="00AA362D"/>
    <w:rsid w:val="00AA380D"/>
    <w:rsid w:val="00AA3F47"/>
    <w:rsid w:val="00AA4164"/>
    <w:rsid w:val="00AA45D7"/>
    <w:rsid w:val="00AA4935"/>
    <w:rsid w:val="00AA4C3B"/>
    <w:rsid w:val="00AA4CD2"/>
    <w:rsid w:val="00AA51EC"/>
    <w:rsid w:val="00AA5446"/>
    <w:rsid w:val="00AA571C"/>
    <w:rsid w:val="00AA586E"/>
    <w:rsid w:val="00AA5BE9"/>
    <w:rsid w:val="00AA68E9"/>
    <w:rsid w:val="00AA6A68"/>
    <w:rsid w:val="00AA6AE0"/>
    <w:rsid w:val="00AA6F8F"/>
    <w:rsid w:val="00AA7181"/>
    <w:rsid w:val="00AA71B6"/>
    <w:rsid w:val="00AA71ED"/>
    <w:rsid w:val="00AA7343"/>
    <w:rsid w:val="00AA7614"/>
    <w:rsid w:val="00AA761B"/>
    <w:rsid w:val="00AA7A45"/>
    <w:rsid w:val="00AA7AF4"/>
    <w:rsid w:val="00AA7DFE"/>
    <w:rsid w:val="00AB01A5"/>
    <w:rsid w:val="00AB0470"/>
    <w:rsid w:val="00AB083D"/>
    <w:rsid w:val="00AB09B4"/>
    <w:rsid w:val="00AB0F1E"/>
    <w:rsid w:val="00AB145E"/>
    <w:rsid w:val="00AB14DA"/>
    <w:rsid w:val="00AB1A91"/>
    <w:rsid w:val="00AB1C4C"/>
    <w:rsid w:val="00AB222A"/>
    <w:rsid w:val="00AB2362"/>
    <w:rsid w:val="00AB24F3"/>
    <w:rsid w:val="00AB2719"/>
    <w:rsid w:val="00AB2946"/>
    <w:rsid w:val="00AB2C9E"/>
    <w:rsid w:val="00AB35D5"/>
    <w:rsid w:val="00AB37C6"/>
    <w:rsid w:val="00AB3947"/>
    <w:rsid w:val="00AB4190"/>
    <w:rsid w:val="00AB4216"/>
    <w:rsid w:val="00AB4511"/>
    <w:rsid w:val="00AB4A1C"/>
    <w:rsid w:val="00AB4D34"/>
    <w:rsid w:val="00AB4FA4"/>
    <w:rsid w:val="00AB509C"/>
    <w:rsid w:val="00AB5287"/>
    <w:rsid w:val="00AB550C"/>
    <w:rsid w:val="00AB55BA"/>
    <w:rsid w:val="00AB5BDB"/>
    <w:rsid w:val="00AB5E5A"/>
    <w:rsid w:val="00AB6061"/>
    <w:rsid w:val="00AB6132"/>
    <w:rsid w:val="00AB6216"/>
    <w:rsid w:val="00AB6299"/>
    <w:rsid w:val="00AB639E"/>
    <w:rsid w:val="00AB65F1"/>
    <w:rsid w:val="00AB6649"/>
    <w:rsid w:val="00AB66C5"/>
    <w:rsid w:val="00AB6CC8"/>
    <w:rsid w:val="00AB6ECA"/>
    <w:rsid w:val="00AB6F5A"/>
    <w:rsid w:val="00AB7258"/>
    <w:rsid w:val="00AB727A"/>
    <w:rsid w:val="00AB72A4"/>
    <w:rsid w:val="00AB7328"/>
    <w:rsid w:val="00AB74D8"/>
    <w:rsid w:val="00AB753B"/>
    <w:rsid w:val="00AB7697"/>
    <w:rsid w:val="00AB7D00"/>
    <w:rsid w:val="00AC00A5"/>
    <w:rsid w:val="00AC00C5"/>
    <w:rsid w:val="00AC0186"/>
    <w:rsid w:val="00AC020B"/>
    <w:rsid w:val="00AC0850"/>
    <w:rsid w:val="00AC08EB"/>
    <w:rsid w:val="00AC0947"/>
    <w:rsid w:val="00AC0DEB"/>
    <w:rsid w:val="00AC100F"/>
    <w:rsid w:val="00AC11C2"/>
    <w:rsid w:val="00AC12F6"/>
    <w:rsid w:val="00AC130B"/>
    <w:rsid w:val="00AC177B"/>
    <w:rsid w:val="00AC1D90"/>
    <w:rsid w:val="00AC20FE"/>
    <w:rsid w:val="00AC271A"/>
    <w:rsid w:val="00AC2D4C"/>
    <w:rsid w:val="00AC2FD8"/>
    <w:rsid w:val="00AC32F8"/>
    <w:rsid w:val="00AC353D"/>
    <w:rsid w:val="00AC3DBD"/>
    <w:rsid w:val="00AC3F82"/>
    <w:rsid w:val="00AC42BF"/>
    <w:rsid w:val="00AC443E"/>
    <w:rsid w:val="00AC4553"/>
    <w:rsid w:val="00AC46F9"/>
    <w:rsid w:val="00AC50ED"/>
    <w:rsid w:val="00AC5232"/>
    <w:rsid w:val="00AC544B"/>
    <w:rsid w:val="00AC5868"/>
    <w:rsid w:val="00AC58AD"/>
    <w:rsid w:val="00AC5BDA"/>
    <w:rsid w:val="00AC6073"/>
    <w:rsid w:val="00AC6329"/>
    <w:rsid w:val="00AC65ED"/>
    <w:rsid w:val="00AC6629"/>
    <w:rsid w:val="00AC6F79"/>
    <w:rsid w:val="00AC719B"/>
    <w:rsid w:val="00AC72BC"/>
    <w:rsid w:val="00AC772A"/>
    <w:rsid w:val="00AC7BEC"/>
    <w:rsid w:val="00AD0396"/>
    <w:rsid w:val="00AD0956"/>
    <w:rsid w:val="00AD0ECA"/>
    <w:rsid w:val="00AD0FEF"/>
    <w:rsid w:val="00AD105A"/>
    <w:rsid w:val="00AD10F2"/>
    <w:rsid w:val="00AD11EB"/>
    <w:rsid w:val="00AD1223"/>
    <w:rsid w:val="00AD148A"/>
    <w:rsid w:val="00AD178A"/>
    <w:rsid w:val="00AD1826"/>
    <w:rsid w:val="00AD19A2"/>
    <w:rsid w:val="00AD1AC6"/>
    <w:rsid w:val="00AD1B88"/>
    <w:rsid w:val="00AD1CE9"/>
    <w:rsid w:val="00AD1D14"/>
    <w:rsid w:val="00AD2006"/>
    <w:rsid w:val="00AD2418"/>
    <w:rsid w:val="00AD2AE9"/>
    <w:rsid w:val="00AD2ED9"/>
    <w:rsid w:val="00AD30A4"/>
    <w:rsid w:val="00AD35D7"/>
    <w:rsid w:val="00AD3CF2"/>
    <w:rsid w:val="00AD42D6"/>
    <w:rsid w:val="00AD46C9"/>
    <w:rsid w:val="00AD4755"/>
    <w:rsid w:val="00AD4AD4"/>
    <w:rsid w:val="00AD4C53"/>
    <w:rsid w:val="00AD4CC4"/>
    <w:rsid w:val="00AD51C3"/>
    <w:rsid w:val="00AD524E"/>
    <w:rsid w:val="00AD5A6F"/>
    <w:rsid w:val="00AD5B2C"/>
    <w:rsid w:val="00AD5C28"/>
    <w:rsid w:val="00AD5C36"/>
    <w:rsid w:val="00AD5E96"/>
    <w:rsid w:val="00AD639F"/>
    <w:rsid w:val="00AD63C9"/>
    <w:rsid w:val="00AD63D5"/>
    <w:rsid w:val="00AD6468"/>
    <w:rsid w:val="00AD69A4"/>
    <w:rsid w:val="00AD6AF3"/>
    <w:rsid w:val="00AD6CC5"/>
    <w:rsid w:val="00AD6F0D"/>
    <w:rsid w:val="00AD6F60"/>
    <w:rsid w:val="00AE0493"/>
    <w:rsid w:val="00AE0906"/>
    <w:rsid w:val="00AE0996"/>
    <w:rsid w:val="00AE0A30"/>
    <w:rsid w:val="00AE0B38"/>
    <w:rsid w:val="00AE0EF8"/>
    <w:rsid w:val="00AE1541"/>
    <w:rsid w:val="00AE18EF"/>
    <w:rsid w:val="00AE1D00"/>
    <w:rsid w:val="00AE1D0F"/>
    <w:rsid w:val="00AE1F60"/>
    <w:rsid w:val="00AE218F"/>
    <w:rsid w:val="00AE24C8"/>
    <w:rsid w:val="00AE2859"/>
    <w:rsid w:val="00AE2B4A"/>
    <w:rsid w:val="00AE3012"/>
    <w:rsid w:val="00AE3106"/>
    <w:rsid w:val="00AE31EC"/>
    <w:rsid w:val="00AE3313"/>
    <w:rsid w:val="00AE353C"/>
    <w:rsid w:val="00AE36A7"/>
    <w:rsid w:val="00AE3B3A"/>
    <w:rsid w:val="00AE3B45"/>
    <w:rsid w:val="00AE408E"/>
    <w:rsid w:val="00AE4511"/>
    <w:rsid w:val="00AE4625"/>
    <w:rsid w:val="00AE4800"/>
    <w:rsid w:val="00AE49A5"/>
    <w:rsid w:val="00AE4EC6"/>
    <w:rsid w:val="00AE4FB6"/>
    <w:rsid w:val="00AE52A6"/>
    <w:rsid w:val="00AE53B0"/>
    <w:rsid w:val="00AE53E1"/>
    <w:rsid w:val="00AE5480"/>
    <w:rsid w:val="00AE5A6A"/>
    <w:rsid w:val="00AE5BB2"/>
    <w:rsid w:val="00AE5DC3"/>
    <w:rsid w:val="00AE5E3A"/>
    <w:rsid w:val="00AE5EA9"/>
    <w:rsid w:val="00AE602F"/>
    <w:rsid w:val="00AE60CB"/>
    <w:rsid w:val="00AE627C"/>
    <w:rsid w:val="00AE6319"/>
    <w:rsid w:val="00AE6323"/>
    <w:rsid w:val="00AE649C"/>
    <w:rsid w:val="00AE6D92"/>
    <w:rsid w:val="00AE6E4C"/>
    <w:rsid w:val="00AE712C"/>
    <w:rsid w:val="00AE7261"/>
    <w:rsid w:val="00AE75B3"/>
    <w:rsid w:val="00AE767F"/>
    <w:rsid w:val="00AE77D9"/>
    <w:rsid w:val="00AE7BDF"/>
    <w:rsid w:val="00AE7CAB"/>
    <w:rsid w:val="00AE7E6D"/>
    <w:rsid w:val="00AF042C"/>
    <w:rsid w:val="00AF05DD"/>
    <w:rsid w:val="00AF0659"/>
    <w:rsid w:val="00AF08B1"/>
    <w:rsid w:val="00AF0907"/>
    <w:rsid w:val="00AF09CC"/>
    <w:rsid w:val="00AF09DA"/>
    <w:rsid w:val="00AF0A06"/>
    <w:rsid w:val="00AF0A52"/>
    <w:rsid w:val="00AF0D94"/>
    <w:rsid w:val="00AF103A"/>
    <w:rsid w:val="00AF14BE"/>
    <w:rsid w:val="00AF1DB7"/>
    <w:rsid w:val="00AF2378"/>
    <w:rsid w:val="00AF2700"/>
    <w:rsid w:val="00AF28D6"/>
    <w:rsid w:val="00AF296A"/>
    <w:rsid w:val="00AF2B2B"/>
    <w:rsid w:val="00AF2C55"/>
    <w:rsid w:val="00AF310B"/>
    <w:rsid w:val="00AF313C"/>
    <w:rsid w:val="00AF3151"/>
    <w:rsid w:val="00AF319F"/>
    <w:rsid w:val="00AF3460"/>
    <w:rsid w:val="00AF3792"/>
    <w:rsid w:val="00AF3A3C"/>
    <w:rsid w:val="00AF3A8E"/>
    <w:rsid w:val="00AF3ADB"/>
    <w:rsid w:val="00AF3BC8"/>
    <w:rsid w:val="00AF3BDF"/>
    <w:rsid w:val="00AF4336"/>
    <w:rsid w:val="00AF43F0"/>
    <w:rsid w:val="00AF462C"/>
    <w:rsid w:val="00AF499F"/>
    <w:rsid w:val="00AF49F9"/>
    <w:rsid w:val="00AF4B24"/>
    <w:rsid w:val="00AF4F5B"/>
    <w:rsid w:val="00AF5103"/>
    <w:rsid w:val="00AF51B9"/>
    <w:rsid w:val="00AF55DB"/>
    <w:rsid w:val="00AF56BD"/>
    <w:rsid w:val="00AF5D48"/>
    <w:rsid w:val="00AF65F1"/>
    <w:rsid w:val="00AF66F6"/>
    <w:rsid w:val="00AF6AC7"/>
    <w:rsid w:val="00AF6DBB"/>
    <w:rsid w:val="00AF6DE5"/>
    <w:rsid w:val="00AF6EEE"/>
    <w:rsid w:val="00AF6F7D"/>
    <w:rsid w:val="00AF701E"/>
    <w:rsid w:val="00AF706C"/>
    <w:rsid w:val="00AF75FE"/>
    <w:rsid w:val="00AF76D2"/>
    <w:rsid w:val="00AF79F5"/>
    <w:rsid w:val="00AF7A07"/>
    <w:rsid w:val="00AF7CDE"/>
    <w:rsid w:val="00B00198"/>
    <w:rsid w:val="00B003DC"/>
    <w:rsid w:val="00B00411"/>
    <w:rsid w:val="00B00645"/>
    <w:rsid w:val="00B008D0"/>
    <w:rsid w:val="00B0090E"/>
    <w:rsid w:val="00B00CE5"/>
    <w:rsid w:val="00B00EB3"/>
    <w:rsid w:val="00B00F45"/>
    <w:rsid w:val="00B0101E"/>
    <w:rsid w:val="00B0176B"/>
    <w:rsid w:val="00B018CD"/>
    <w:rsid w:val="00B0190C"/>
    <w:rsid w:val="00B01BF3"/>
    <w:rsid w:val="00B01C95"/>
    <w:rsid w:val="00B01CDB"/>
    <w:rsid w:val="00B01E29"/>
    <w:rsid w:val="00B021EE"/>
    <w:rsid w:val="00B027E1"/>
    <w:rsid w:val="00B02B76"/>
    <w:rsid w:val="00B0360E"/>
    <w:rsid w:val="00B039FF"/>
    <w:rsid w:val="00B03A96"/>
    <w:rsid w:val="00B04CEF"/>
    <w:rsid w:val="00B056DB"/>
    <w:rsid w:val="00B057E2"/>
    <w:rsid w:val="00B05CE5"/>
    <w:rsid w:val="00B05E49"/>
    <w:rsid w:val="00B05FC9"/>
    <w:rsid w:val="00B06050"/>
    <w:rsid w:val="00B06693"/>
    <w:rsid w:val="00B06DA1"/>
    <w:rsid w:val="00B0711E"/>
    <w:rsid w:val="00B07A6A"/>
    <w:rsid w:val="00B100E3"/>
    <w:rsid w:val="00B10245"/>
    <w:rsid w:val="00B1035D"/>
    <w:rsid w:val="00B109CA"/>
    <w:rsid w:val="00B10DDD"/>
    <w:rsid w:val="00B10E13"/>
    <w:rsid w:val="00B11286"/>
    <w:rsid w:val="00B11A89"/>
    <w:rsid w:val="00B12CAD"/>
    <w:rsid w:val="00B1304E"/>
    <w:rsid w:val="00B135F1"/>
    <w:rsid w:val="00B1371F"/>
    <w:rsid w:val="00B138A2"/>
    <w:rsid w:val="00B13F73"/>
    <w:rsid w:val="00B14770"/>
    <w:rsid w:val="00B14C96"/>
    <w:rsid w:val="00B14D5A"/>
    <w:rsid w:val="00B15129"/>
    <w:rsid w:val="00B1535F"/>
    <w:rsid w:val="00B153EB"/>
    <w:rsid w:val="00B1599C"/>
    <w:rsid w:val="00B15B90"/>
    <w:rsid w:val="00B15E44"/>
    <w:rsid w:val="00B16A23"/>
    <w:rsid w:val="00B16D8A"/>
    <w:rsid w:val="00B178A4"/>
    <w:rsid w:val="00B17B92"/>
    <w:rsid w:val="00B17E8A"/>
    <w:rsid w:val="00B17F3A"/>
    <w:rsid w:val="00B20BCB"/>
    <w:rsid w:val="00B20ED7"/>
    <w:rsid w:val="00B216E9"/>
    <w:rsid w:val="00B21787"/>
    <w:rsid w:val="00B21926"/>
    <w:rsid w:val="00B21A6A"/>
    <w:rsid w:val="00B2215A"/>
    <w:rsid w:val="00B224DB"/>
    <w:rsid w:val="00B22571"/>
    <w:rsid w:val="00B225CA"/>
    <w:rsid w:val="00B22A8F"/>
    <w:rsid w:val="00B22C51"/>
    <w:rsid w:val="00B22FF0"/>
    <w:rsid w:val="00B2357E"/>
    <w:rsid w:val="00B23625"/>
    <w:rsid w:val="00B236C3"/>
    <w:rsid w:val="00B239F3"/>
    <w:rsid w:val="00B23BE2"/>
    <w:rsid w:val="00B23CE4"/>
    <w:rsid w:val="00B23EB6"/>
    <w:rsid w:val="00B23FED"/>
    <w:rsid w:val="00B24030"/>
    <w:rsid w:val="00B24305"/>
    <w:rsid w:val="00B24C01"/>
    <w:rsid w:val="00B24D3F"/>
    <w:rsid w:val="00B24D91"/>
    <w:rsid w:val="00B24E07"/>
    <w:rsid w:val="00B24FC7"/>
    <w:rsid w:val="00B25A85"/>
    <w:rsid w:val="00B25C53"/>
    <w:rsid w:val="00B25C77"/>
    <w:rsid w:val="00B25D63"/>
    <w:rsid w:val="00B25FD5"/>
    <w:rsid w:val="00B26223"/>
    <w:rsid w:val="00B26382"/>
    <w:rsid w:val="00B26520"/>
    <w:rsid w:val="00B26526"/>
    <w:rsid w:val="00B26584"/>
    <w:rsid w:val="00B270FC"/>
    <w:rsid w:val="00B2733C"/>
    <w:rsid w:val="00B2738C"/>
    <w:rsid w:val="00B27835"/>
    <w:rsid w:val="00B27DA3"/>
    <w:rsid w:val="00B308A8"/>
    <w:rsid w:val="00B30C50"/>
    <w:rsid w:val="00B30F08"/>
    <w:rsid w:val="00B310A0"/>
    <w:rsid w:val="00B31342"/>
    <w:rsid w:val="00B31A0E"/>
    <w:rsid w:val="00B31F81"/>
    <w:rsid w:val="00B32222"/>
    <w:rsid w:val="00B3282B"/>
    <w:rsid w:val="00B329D0"/>
    <w:rsid w:val="00B32A87"/>
    <w:rsid w:val="00B32EEE"/>
    <w:rsid w:val="00B32F5E"/>
    <w:rsid w:val="00B33D14"/>
    <w:rsid w:val="00B34050"/>
    <w:rsid w:val="00B34209"/>
    <w:rsid w:val="00B3484F"/>
    <w:rsid w:val="00B35086"/>
    <w:rsid w:val="00B35177"/>
    <w:rsid w:val="00B35302"/>
    <w:rsid w:val="00B35442"/>
    <w:rsid w:val="00B35A80"/>
    <w:rsid w:val="00B35B0D"/>
    <w:rsid w:val="00B35FC2"/>
    <w:rsid w:val="00B365E2"/>
    <w:rsid w:val="00B36A7F"/>
    <w:rsid w:val="00B36BA8"/>
    <w:rsid w:val="00B36D90"/>
    <w:rsid w:val="00B37677"/>
    <w:rsid w:val="00B37A40"/>
    <w:rsid w:val="00B37B65"/>
    <w:rsid w:val="00B37BD9"/>
    <w:rsid w:val="00B402AC"/>
    <w:rsid w:val="00B40874"/>
    <w:rsid w:val="00B40BF4"/>
    <w:rsid w:val="00B40EEB"/>
    <w:rsid w:val="00B40FDB"/>
    <w:rsid w:val="00B41253"/>
    <w:rsid w:val="00B41415"/>
    <w:rsid w:val="00B41A09"/>
    <w:rsid w:val="00B42011"/>
    <w:rsid w:val="00B42DC4"/>
    <w:rsid w:val="00B432E4"/>
    <w:rsid w:val="00B43350"/>
    <w:rsid w:val="00B43797"/>
    <w:rsid w:val="00B43C64"/>
    <w:rsid w:val="00B43E15"/>
    <w:rsid w:val="00B43F72"/>
    <w:rsid w:val="00B440D6"/>
    <w:rsid w:val="00B443EC"/>
    <w:rsid w:val="00B449FF"/>
    <w:rsid w:val="00B44BE2"/>
    <w:rsid w:val="00B45292"/>
    <w:rsid w:val="00B45433"/>
    <w:rsid w:val="00B45575"/>
    <w:rsid w:val="00B45925"/>
    <w:rsid w:val="00B45CDB"/>
    <w:rsid w:val="00B45ED3"/>
    <w:rsid w:val="00B46268"/>
    <w:rsid w:val="00B4651D"/>
    <w:rsid w:val="00B46721"/>
    <w:rsid w:val="00B47103"/>
    <w:rsid w:val="00B472B8"/>
    <w:rsid w:val="00B479D0"/>
    <w:rsid w:val="00B47BFC"/>
    <w:rsid w:val="00B47FAB"/>
    <w:rsid w:val="00B47FD6"/>
    <w:rsid w:val="00B502ED"/>
    <w:rsid w:val="00B503C5"/>
    <w:rsid w:val="00B503F8"/>
    <w:rsid w:val="00B506E4"/>
    <w:rsid w:val="00B50809"/>
    <w:rsid w:val="00B50915"/>
    <w:rsid w:val="00B50F1B"/>
    <w:rsid w:val="00B51143"/>
    <w:rsid w:val="00B51318"/>
    <w:rsid w:val="00B51EA7"/>
    <w:rsid w:val="00B5221B"/>
    <w:rsid w:val="00B52942"/>
    <w:rsid w:val="00B52A80"/>
    <w:rsid w:val="00B52B7C"/>
    <w:rsid w:val="00B52D5D"/>
    <w:rsid w:val="00B53000"/>
    <w:rsid w:val="00B53365"/>
    <w:rsid w:val="00B53457"/>
    <w:rsid w:val="00B5358B"/>
    <w:rsid w:val="00B53DE3"/>
    <w:rsid w:val="00B53FA0"/>
    <w:rsid w:val="00B54A2C"/>
    <w:rsid w:val="00B551CF"/>
    <w:rsid w:val="00B55224"/>
    <w:rsid w:val="00B55AF6"/>
    <w:rsid w:val="00B55B71"/>
    <w:rsid w:val="00B55D27"/>
    <w:rsid w:val="00B56259"/>
    <w:rsid w:val="00B566E7"/>
    <w:rsid w:val="00B569E4"/>
    <w:rsid w:val="00B56ED7"/>
    <w:rsid w:val="00B570E1"/>
    <w:rsid w:val="00B57303"/>
    <w:rsid w:val="00B573CD"/>
    <w:rsid w:val="00B57774"/>
    <w:rsid w:val="00B577D2"/>
    <w:rsid w:val="00B6034B"/>
    <w:rsid w:val="00B6035D"/>
    <w:rsid w:val="00B60376"/>
    <w:rsid w:val="00B603D8"/>
    <w:rsid w:val="00B60561"/>
    <w:rsid w:val="00B607EB"/>
    <w:rsid w:val="00B60944"/>
    <w:rsid w:val="00B613CB"/>
    <w:rsid w:val="00B61455"/>
    <w:rsid w:val="00B61618"/>
    <w:rsid w:val="00B6174E"/>
    <w:rsid w:val="00B61771"/>
    <w:rsid w:val="00B61E64"/>
    <w:rsid w:val="00B6217D"/>
    <w:rsid w:val="00B62266"/>
    <w:rsid w:val="00B62791"/>
    <w:rsid w:val="00B628EA"/>
    <w:rsid w:val="00B629D9"/>
    <w:rsid w:val="00B62D33"/>
    <w:rsid w:val="00B62E15"/>
    <w:rsid w:val="00B633C5"/>
    <w:rsid w:val="00B636D0"/>
    <w:rsid w:val="00B6373A"/>
    <w:rsid w:val="00B63D82"/>
    <w:rsid w:val="00B63EE9"/>
    <w:rsid w:val="00B644A6"/>
    <w:rsid w:val="00B64584"/>
    <w:rsid w:val="00B645CD"/>
    <w:rsid w:val="00B64A5F"/>
    <w:rsid w:val="00B64B1F"/>
    <w:rsid w:val="00B64D38"/>
    <w:rsid w:val="00B653F5"/>
    <w:rsid w:val="00B65402"/>
    <w:rsid w:val="00B654FF"/>
    <w:rsid w:val="00B655EC"/>
    <w:rsid w:val="00B6567E"/>
    <w:rsid w:val="00B65CD4"/>
    <w:rsid w:val="00B65D6C"/>
    <w:rsid w:val="00B65FC5"/>
    <w:rsid w:val="00B663B2"/>
    <w:rsid w:val="00B665C9"/>
    <w:rsid w:val="00B66769"/>
    <w:rsid w:val="00B667F2"/>
    <w:rsid w:val="00B66ECE"/>
    <w:rsid w:val="00B66F2B"/>
    <w:rsid w:val="00B679BE"/>
    <w:rsid w:val="00B67AB3"/>
    <w:rsid w:val="00B67FCC"/>
    <w:rsid w:val="00B70B93"/>
    <w:rsid w:val="00B712C9"/>
    <w:rsid w:val="00B7136C"/>
    <w:rsid w:val="00B7144A"/>
    <w:rsid w:val="00B71731"/>
    <w:rsid w:val="00B71985"/>
    <w:rsid w:val="00B71CE0"/>
    <w:rsid w:val="00B72211"/>
    <w:rsid w:val="00B7221E"/>
    <w:rsid w:val="00B724C7"/>
    <w:rsid w:val="00B72584"/>
    <w:rsid w:val="00B72726"/>
    <w:rsid w:val="00B72CEE"/>
    <w:rsid w:val="00B72D7C"/>
    <w:rsid w:val="00B73381"/>
    <w:rsid w:val="00B737D3"/>
    <w:rsid w:val="00B7396F"/>
    <w:rsid w:val="00B73B4A"/>
    <w:rsid w:val="00B73E3D"/>
    <w:rsid w:val="00B743FA"/>
    <w:rsid w:val="00B74930"/>
    <w:rsid w:val="00B7509D"/>
    <w:rsid w:val="00B75108"/>
    <w:rsid w:val="00B7515B"/>
    <w:rsid w:val="00B7518C"/>
    <w:rsid w:val="00B75580"/>
    <w:rsid w:val="00B75616"/>
    <w:rsid w:val="00B75C58"/>
    <w:rsid w:val="00B75F4C"/>
    <w:rsid w:val="00B7601F"/>
    <w:rsid w:val="00B76339"/>
    <w:rsid w:val="00B76930"/>
    <w:rsid w:val="00B76A99"/>
    <w:rsid w:val="00B76C75"/>
    <w:rsid w:val="00B76CA9"/>
    <w:rsid w:val="00B76EE5"/>
    <w:rsid w:val="00B77244"/>
    <w:rsid w:val="00B77493"/>
    <w:rsid w:val="00B774BC"/>
    <w:rsid w:val="00B775A4"/>
    <w:rsid w:val="00B775E5"/>
    <w:rsid w:val="00B7760F"/>
    <w:rsid w:val="00B7762B"/>
    <w:rsid w:val="00B77709"/>
    <w:rsid w:val="00B77BEC"/>
    <w:rsid w:val="00B77C85"/>
    <w:rsid w:val="00B77D56"/>
    <w:rsid w:val="00B802D4"/>
    <w:rsid w:val="00B80D1F"/>
    <w:rsid w:val="00B80EDB"/>
    <w:rsid w:val="00B813BA"/>
    <w:rsid w:val="00B814E1"/>
    <w:rsid w:val="00B81A13"/>
    <w:rsid w:val="00B81DE2"/>
    <w:rsid w:val="00B81E05"/>
    <w:rsid w:val="00B81F48"/>
    <w:rsid w:val="00B81F84"/>
    <w:rsid w:val="00B82182"/>
    <w:rsid w:val="00B8231D"/>
    <w:rsid w:val="00B82481"/>
    <w:rsid w:val="00B82547"/>
    <w:rsid w:val="00B833BD"/>
    <w:rsid w:val="00B833C4"/>
    <w:rsid w:val="00B838A6"/>
    <w:rsid w:val="00B83970"/>
    <w:rsid w:val="00B83CA2"/>
    <w:rsid w:val="00B84277"/>
    <w:rsid w:val="00B84A4F"/>
    <w:rsid w:val="00B84D37"/>
    <w:rsid w:val="00B84E29"/>
    <w:rsid w:val="00B8507C"/>
    <w:rsid w:val="00B85226"/>
    <w:rsid w:val="00B85650"/>
    <w:rsid w:val="00B856AD"/>
    <w:rsid w:val="00B85B03"/>
    <w:rsid w:val="00B85FDF"/>
    <w:rsid w:val="00B860F2"/>
    <w:rsid w:val="00B86194"/>
    <w:rsid w:val="00B86552"/>
    <w:rsid w:val="00B86699"/>
    <w:rsid w:val="00B86E04"/>
    <w:rsid w:val="00B8792E"/>
    <w:rsid w:val="00B879CA"/>
    <w:rsid w:val="00B87D3B"/>
    <w:rsid w:val="00B87E57"/>
    <w:rsid w:val="00B87ED5"/>
    <w:rsid w:val="00B87EE9"/>
    <w:rsid w:val="00B87F77"/>
    <w:rsid w:val="00B90292"/>
    <w:rsid w:val="00B91351"/>
    <w:rsid w:val="00B9145E"/>
    <w:rsid w:val="00B91AAB"/>
    <w:rsid w:val="00B91B22"/>
    <w:rsid w:val="00B91B74"/>
    <w:rsid w:val="00B91F91"/>
    <w:rsid w:val="00B92013"/>
    <w:rsid w:val="00B926AB"/>
    <w:rsid w:val="00B92FA4"/>
    <w:rsid w:val="00B931C4"/>
    <w:rsid w:val="00B93210"/>
    <w:rsid w:val="00B933D4"/>
    <w:rsid w:val="00B93B29"/>
    <w:rsid w:val="00B93C75"/>
    <w:rsid w:val="00B94C53"/>
    <w:rsid w:val="00B94C71"/>
    <w:rsid w:val="00B95257"/>
    <w:rsid w:val="00B9531C"/>
    <w:rsid w:val="00B955EB"/>
    <w:rsid w:val="00B95619"/>
    <w:rsid w:val="00B95AE3"/>
    <w:rsid w:val="00B95B54"/>
    <w:rsid w:val="00B95C64"/>
    <w:rsid w:val="00B95D28"/>
    <w:rsid w:val="00B965F3"/>
    <w:rsid w:val="00B96701"/>
    <w:rsid w:val="00B9671A"/>
    <w:rsid w:val="00B96934"/>
    <w:rsid w:val="00B96A10"/>
    <w:rsid w:val="00B96C82"/>
    <w:rsid w:val="00B96D06"/>
    <w:rsid w:val="00B97080"/>
    <w:rsid w:val="00B972CE"/>
    <w:rsid w:val="00B97C5C"/>
    <w:rsid w:val="00B97CDE"/>
    <w:rsid w:val="00B97EA3"/>
    <w:rsid w:val="00BA02D6"/>
    <w:rsid w:val="00BA0566"/>
    <w:rsid w:val="00BA0755"/>
    <w:rsid w:val="00BA0798"/>
    <w:rsid w:val="00BA0CA7"/>
    <w:rsid w:val="00BA1B6A"/>
    <w:rsid w:val="00BA206E"/>
    <w:rsid w:val="00BA2254"/>
    <w:rsid w:val="00BA2883"/>
    <w:rsid w:val="00BA2949"/>
    <w:rsid w:val="00BA297F"/>
    <w:rsid w:val="00BA31EE"/>
    <w:rsid w:val="00BA335A"/>
    <w:rsid w:val="00BA3522"/>
    <w:rsid w:val="00BA3916"/>
    <w:rsid w:val="00BA3B5A"/>
    <w:rsid w:val="00BA3E57"/>
    <w:rsid w:val="00BA4097"/>
    <w:rsid w:val="00BA4A73"/>
    <w:rsid w:val="00BA4B8C"/>
    <w:rsid w:val="00BA57CF"/>
    <w:rsid w:val="00BA5B8C"/>
    <w:rsid w:val="00BA5EF2"/>
    <w:rsid w:val="00BA6306"/>
    <w:rsid w:val="00BA66D7"/>
    <w:rsid w:val="00BA6A71"/>
    <w:rsid w:val="00BA6B60"/>
    <w:rsid w:val="00BA6D0A"/>
    <w:rsid w:val="00BA6F89"/>
    <w:rsid w:val="00BA703A"/>
    <w:rsid w:val="00BA72ED"/>
    <w:rsid w:val="00BA73C5"/>
    <w:rsid w:val="00BA7758"/>
    <w:rsid w:val="00BA7CB2"/>
    <w:rsid w:val="00BA7DE8"/>
    <w:rsid w:val="00BA7E10"/>
    <w:rsid w:val="00BA7F49"/>
    <w:rsid w:val="00BB01F2"/>
    <w:rsid w:val="00BB0F90"/>
    <w:rsid w:val="00BB181B"/>
    <w:rsid w:val="00BB1D7C"/>
    <w:rsid w:val="00BB21BD"/>
    <w:rsid w:val="00BB22D1"/>
    <w:rsid w:val="00BB2724"/>
    <w:rsid w:val="00BB2A88"/>
    <w:rsid w:val="00BB2CD8"/>
    <w:rsid w:val="00BB2D4F"/>
    <w:rsid w:val="00BB2E5A"/>
    <w:rsid w:val="00BB2EF8"/>
    <w:rsid w:val="00BB3112"/>
    <w:rsid w:val="00BB3C4F"/>
    <w:rsid w:val="00BB4170"/>
    <w:rsid w:val="00BB4440"/>
    <w:rsid w:val="00BB459D"/>
    <w:rsid w:val="00BB45DD"/>
    <w:rsid w:val="00BB4A5A"/>
    <w:rsid w:val="00BB4E90"/>
    <w:rsid w:val="00BB51B1"/>
    <w:rsid w:val="00BB5267"/>
    <w:rsid w:val="00BB5639"/>
    <w:rsid w:val="00BB580A"/>
    <w:rsid w:val="00BB58DD"/>
    <w:rsid w:val="00BB5E39"/>
    <w:rsid w:val="00BB638C"/>
    <w:rsid w:val="00BB65F7"/>
    <w:rsid w:val="00BB66EE"/>
    <w:rsid w:val="00BB68E3"/>
    <w:rsid w:val="00BB69BA"/>
    <w:rsid w:val="00BB69D3"/>
    <w:rsid w:val="00BB6B0A"/>
    <w:rsid w:val="00BB6B64"/>
    <w:rsid w:val="00BB6B93"/>
    <w:rsid w:val="00BB6DB0"/>
    <w:rsid w:val="00BB6DFD"/>
    <w:rsid w:val="00BB7CBC"/>
    <w:rsid w:val="00BB7DD0"/>
    <w:rsid w:val="00BB7E14"/>
    <w:rsid w:val="00BC00CC"/>
    <w:rsid w:val="00BC04E4"/>
    <w:rsid w:val="00BC07CD"/>
    <w:rsid w:val="00BC1A08"/>
    <w:rsid w:val="00BC1DA1"/>
    <w:rsid w:val="00BC1E26"/>
    <w:rsid w:val="00BC2570"/>
    <w:rsid w:val="00BC26D5"/>
    <w:rsid w:val="00BC28EB"/>
    <w:rsid w:val="00BC2D28"/>
    <w:rsid w:val="00BC2D5D"/>
    <w:rsid w:val="00BC2DF5"/>
    <w:rsid w:val="00BC3192"/>
    <w:rsid w:val="00BC34E9"/>
    <w:rsid w:val="00BC3DFA"/>
    <w:rsid w:val="00BC3FD0"/>
    <w:rsid w:val="00BC434D"/>
    <w:rsid w:val="00BC4418"/>
    <w:rsid w:val="00BC46D7"/>
    <w:rsid w:val="00BC48A6"/>
    <w:rsid w:val="00BC4D98"/>
    <w:rsid w:val="00BC4E85"/>
    <w:rsid w:val="00BC4FA2"/>
    <w:rsid w:val="00BC5B21"/>
    <w:rsid w:val="00BC5CE3"/>
    <w:rsid w:val="00BC6115"/>
    <w:rsid w:val="00BC6D79"/>
    <w:rsid w:val="00BC715E"/>
    <w:rsid w:val="00BC7546"/>
    <w:rsid w:val="00BC798C"/>
    <w:rsid w:val="00BD03D0"/>
    <w:rsid w:val="00BD0478"/>
    <w:rsid w:val="00BD0601"/>
    <w:rsid w:val="00BD0C21"/>
    <w:rsid w:val="00BD1804"/>
    <w:rsid w:val="00BD1B65"/>
    <w:rsid w:val="00BD1C5B"/>
    <w:rsid w:val="00BD1EA7"/>
    <w:rsid w:val="00BD1F46"/>
    <w:rsid w:val="00BD22E7"/>
    <w:rsid w:val="00BD230C"/>
    <w:rsid w:val="00BD23FA"/>
    <w:rsid w:val="00BD298C"/>
    <w:rsid w:val="00BD2E0B"/>
    <w:rsid w:val="00BD3208"/>
    <w:rsid w:val="00BD320B"/>
    <w:rsid w:val="00BD32B9"/>
    <w:rsid w:val="00BD3609"/>
    <w:rsid w:val="00BD38FE"/>
    <w:rsid w:val="00BD3938"/>
    <w:rsid w:val="00BD3C44"/>
    <w:rsid w:val="00BD47F4"/>
    <w:rsid w:val="00BD488C"/>
    <w:rsid w:val="00BD4D93"/>
    <w:rsid w:val="00BD4FC3"/>
    <w:rsid w:val="00BD5D3F"/>
    <w:rsid w:val="00BD60C1"/>
    <w:rsid w:val="00BD626B"/>
    <w:rsid w:val="00BD6319"/>
    <w:rsid w:val="00BD6406"/>
    <w:rsid w:val="00BD6615"/>
    <w:rsid w:val="00BD710F"/>
    <w:rsid w:val="00BD7367"/>
    <w:rsid w:val="00BD79F2"/>
    <w:rsid w:val="00BD7B11"/>
    <w:rsid w:val="00BE05DB"/>
    <w:rsid w:val="00BE08A3"/>
    <w:rsid w:val="00BE1181"/>
    <w:rsid w:val="00BE1547"/>
    <w:rsid w:val="00BE16B5"/>
    <w:rsid w:val="00BE1B71"/>
    <w:rsid w:val="00BE297D"/>
    <w:rsid w:val="00BE2C81"/>
    <w:rsid w:val="00BE33B6"/>
    <w:rsid w:val="00BE3535"/>
    <w:rsid w:val="00BE3661"/>
    <w:rsid w:val="00BE37F3"/>
    <w:rsid w:val="00BE3A22"/>
    <w:rsid w:val="00BE4162"/>
    <w:rsid w:val="00BE4676"/>
    <w:rsid w:val="00BE504F"/>
    <w:rsid w:val="00BE55B5"/>
    <w:rsid w:val="00BE55CF"/>
    <w:rsid w:val="00BE56EA"/>
    <w:rsid w:val="00BE6036"/>
    <w:rsid w:val="00BE6A65"/>
    <w:rsid w:val="00BE6C28"/>
    <w:rsid w:val="00BE6D21"/>
    <w:rsid w:val="00BE6F67"/>
    <w:rsid w:val="00BE72D1"/>
    <w:rsid w:val="00BE7660"/>
    <w:rsid w:val="00BE78D1"/>
    <w:rsid w:val="00BE7ABD"/>
    <w:rsid w:val="00BE7BD3"/>
    <w:rsid w:val="00BE7C33"/>
    <w:rsid w:val="00BE7F3A"/>
    <w:rsid w:val="00BF05C8"/>
    <w:rsid w:val="00BF0AA6"/>
    <w:rsid w:val="00BF0FEA"/>
    <w:rsid w:val="00BF137A"/>
    <w:rsid w:val="00BF165D"/>
    <w:rsid w:val="00BF17D3"/>
    <w:rsid w:val="00BF1BB6"/>
    <w:rsid w:val="00BF1F4C"/>
    <w:rsid w:val="00BF221A"/>
    <w:rsid w:val="00BF23C4"/>
    <w:rsid w:val="00BF25AF"/>
    <w:rsid w:val="00BF287A"/>
    <w:rsid w:val="00BF2A8C"/>
    <w:rsid w:val="00BF347D"/>
    <w:rsid w:val="00BF40A6"/>
    <w:rsid w:val="00BF44E9"/>
    <w:rsid w:val="00BF48BA"/>
    <w:rsid w:val="00BF4DEF"/>
    <w:rsid w:val="00BF4ED3"/>
    <w:rsid w:val="00BF586D"/>
    <w:rsid w:val="00BF6037"/>
    <w:rsid w:val="00BF62C6"/>
    <w:rsid w:val="00BF6618"/>
    <w:rsid w:val="00BF6D2B"/>
    <w:rsid w:val="00BF6E1A"/>
    <w:rsid w:val="00BF748A"/>
    <w:rsid w:val="00BF75B2"/>
    <w:rsid w:val="00BF7770"/>
    <w:rsid w:val="00C00004"/>
    <w:rsid w:val="00C00125"/>
    <w:rsid w:val="00C002DA"/>
    <w:rsid w:val="00C0050E"/>
    <w:rsid w:val="00C0082F"/>
    <w:rsid w:val="00C00ED2"/>
    <w:rsid w:val="00C00F79"/>
    <w:rsid w:val="00C01070"/>
    <w:rsid w:val="00C012EC"/>
    <w:rsid w:val="00C01908"/>
    <w:rsid w:val="00C01EAC"/>
    <w:rsid w:val="00C028CD"/>
    <w:rsid w:val="00C0290A"/>
    <w:rsid w:val="00C02B5F"/>
    <w:rsid w:val="00C02D00"/>
    <w:rsid w:val="00C02DF1"/>
    <w:rsid w:val="00C02F0C"/>
    <w:rsid w:val="00C02F39"/>
    <w:rsid w:val="00C0393A"/>
    <w:rsid w:val="00C03F4F"/>
    <w:rsid w:val="00C04158"/>
    <w:rsid w:val="00C04300"/>
    <w:rsid w:val="00C049A2"/>
    <w:rsid w:val="00C049BE"/>
    <w:rsid w:val="00C04B2D"/>
    <w:rsid w:val="00C04C9C"/>
    <w:rsid w:val="00C04D6B"/>
    <w:rsid w:val="00C050B5"/>
    <w:rsid w:val="00C050FB"/>
    <w:rsid w:val="00C0524A"/>
    <w:rsid w:val="00C057BE"/>
    <w:rsid w:val="00C0785F"/>
    <w:rsid w:val="00C07DEA"/>
    <w:rsid w:val="00C102ED"/>
    <w:rsid w:val="00C10697"/>
    <w:rsid w:val="00C107FC"/>
    <w:rsid w:val="00C108FC"/>
    <w:rsid w:val="00C109EE"/>
    <w:rsid w:val="00C10AC3"/>
    <w:rsid w:val="00C10B40"/>
    <w:rsid w:val="00C10B8A"/>
    <w:rsid w:val="00C10BAB"/>
    <w:rsid w:val="00C11036"/>
    <w:rsid w:val="00C110F8"/>
    <w:rsid w:val="00C1132F"/>
    <w:rsid w:val="00C11565"/>
    <w:rsid w:val="00C115BA"/>
    <w:rsid w:val="00C1166D"/>
    <w:rsid w:val="00C1181D"/>
    <w:rsid w:val="00C11946"/>
    <w:rsid w:val="00C11A44"/>
    <w:rsid w:val="00C12BE6"/>
    <w:rsid w:val="00C12F85"/>
    <w:rsid w:val="00C13AC6"/>
    <w:rsid w:val="00C13C34"/>
    <w:rsid w:val="00C13C40"/>
    <w:rsid w:val="00C13FAD"/>
    <w:rsid w:val="00C1444C"/>
    <w:rsid w:val="00C145C4"/>
    <w:rsid w:val="00C1499D"/>
    <w:rsid w:val="00C14CD0"/>
    <w:rsid w:val="00C14EC7"/>
    <w:rsid w:val="00C151B0"/>
    <w:rsid w:val="00C15366"/>
    <w:rsid w:val="00C15564"/>
    <w:rsid w:val="00C15629"/>
    <w:rsid w:val="00C1579E"/>
    <w:rsid w:val="00C157DA"/>
    <w:rsid w:val="00C15AAE"/>
    <w:rsid w:val="00C15B69"/>
    <w:rsid w:val="00C15C9B"/>
    <w:rsid w:val="00C15F97"/>
    <w:rsid w:val="00C162A8"/>
    <w:rsid w:val="00C171B7"/>
    <w:rsid w:val="00C17321"/>
    <w:rsid w:val="00C1771F"/>
    <w:rsid w:val="00C17C0C"/>
    <w:rsid w:val="00C17DAC"/>
    <w:rsid w:val="00C2095B"/>
    <w:rsid w:val="00C20DFB"/>
    <w:rsid w:val="00C214FE"/>
    <w:rsid w:val="00C21741"/>
    <w:rsid w:val="00C217FF"/>
    <w:rsid w:val="00C2180F"/>
    <w:rsid w:val="00C21995"/>
    <w:rsid w:val="00C21B31"/>
    <w:rsid w:val="00C22785"/>
    <w:rsid w:val="00C227F5"/>
    <w:rsid w:val="00C22A3B"/>
    <w:rsid w:val="00C22AAC"/>
    <w:rsid w:val="00C22B11"/>
    <w:rsid w:val="00C22B4A"/>
    <w:rsid w:val="00C23089"/>
    <w:rsid w:val="00C230E3"/>
    <w:rsid w:val="00C2339F"/>
    <w:rsid w:val="00C2388B"/>
    <w:rsid w:val="00C240D0"/>
    <w:rsid w:val="00C2466F"/>
    <w:rsid w:val="00C24695"/>
    <w:rsid w:val="00C24CF9"/>
    <w:rsid w:val="00C250DB"/>
    <w:rsid w:val="00C251E3"/>
    <w:rsid w:val="00C252A0"/>
    <w:rsid w:val="00C25648"/>
    <w:rsid w:val="00C256E4"/>
    <w:rsid w:val="00C259C5"/>
    <w:rsid w:val="00C25BB8"/>
    <w:rsid w:val="00C25DAD"/>
    <w:rsid w:val="00C261C7"/>
    <w:rsid w:val="00C2624E"/>
    <w:rsid w:val="00C2662A"/>
    <w:rsid w:val="00C26D22"/>
    <w:rsid w:val="00C26E7E"/>
    <w:rsid w:val="00C27841"/>
    <w:rsid w:val="00C27871"/>
    <w:rsid w:val="00C27889"/>
    <w:rsid w:val="00C2794D"/>
    <w:rsid w:val="00C279B7"/>
    <w:rsid w:val="00C27E35"/>
    <w:rsid w:val="00C27FF3"/>
    <w:rsid w:val="00C3002E"/>
    <w:rsid w:val="00C3066E"/>
    <w:rsid w:val="00C3086A"/>
    <w:rsid w:val="00C30A79"/>
    <w:rsid w:val="00C30C7B"/>
    <w:rsid w:val="00C31520"/>
    <w:rsid w:val="00C31E2B"/>
    <w:rsid w:val="00C31FBF"/>
    <w:rsid w:val="00C321F3"/>
    <w:rsid w:val="00C3279B"/>
    <w:rsid w:val="00C329BC"/>
    <w:rsid w:val="00C32BAC"/>
    <w:rsid w:val="00C32DC9"/>
    <w:rsid w:val="00C32FAE"/>
    <w:rsid w:val="00C32FC9"/>
    <w:rsid w:val="00C32FDD"/>
    <w:rsid w:val="00C33052"/>
    <w:rsid w:val="00C33197"/>
    <w:rsid w:val="00C334CC"/>
    <w:rsid w:val="00C338A3"/>
    <w:rsid w:val="00C33908"/>
    <w:rsid w:val="00C3497D"/>
    <w:rsid w:val="00C34EBB"/>
    <w:rsid w:val="00C3591D"/>
    <w:rsid w:val="00C35FDA"/>
    <w:rsid w:val="00C36186"/>
    <w:rsid w:val="00C36557"/>
    <w:rsid w:val="00C366D4"/>
    <w:rsid w:val="00C369D8"/>
    <w:rsid w:val="00C37025"/>
    <w:rsid w:val="00C37299"/>
    <w:rsid w:val="00C3731D"/>
    <w:rsid w:val="00C3774C"/>
    <w:rsid w:val="00C377D3"/>
    <w:rsid w:val="00C379EB"/>
    <w:rsid w:val="00C37ABF"/>
    <w:rsid w:val="00C37AF7"/>
    <w:rsid w:val="00C37CED"/>
    <w:rsid w:val="00C37EFE"/>
    <w:rsid w:val="00C37FC1"/>
    <w:rsid w:val="00C37FCC"/>
    <w:rsid w:val="00C4013E"/>
    <w:rsid w:val="00C40333"/>
    <w:rsid w:val="00C403AE"/>
    <w:rsid w:val="00C406E7"/>
    <w:rsid w:val="00C4076B"/>
    <w:rsid w:val="00C40B9F"/>
    <w:rsid w:val="00C40DDC"/>
    <w:rsid w:val="00C40DE4"/>
    <w:rsid w:val="00C410ED"/>
    <w:rsid w:val="00C411D9"/>
    <w:rsid w:val="00C41557"/>
    <w:rsid w:val="00C41635"/>
    <w:rsid w:val="00C41801"/>
    <w:rsid w:val="00C41C7D"/>
    <w:rsid w:val="00C41C93"/>
    <w:rsid w:val="00C42484"/>
    <w:rsid w:val="00C42D92"/>
    <w:rsid w:val="00C42ECD"/>
    <w:rsid w:val="00C43999"/>
    <w:rsid w:val="00C43A9A"/>
    <w:rsid w:val="00C43BF3"/>
    <w:rsid w:val="00C4424C"/>
    <w:rsid w:val="00C44705"/>
    <w:rsid w:val="00C44742"/>
    <w:rsid w:val="00C447D6"/>
    <w:rsid w:val="00C44A09"/>
    <w:rsid w:val="00C44BCE"/>
    <w:rsid w:val="00C44BF9"/>
    <w:rsid w:val="00C45947"/>
    <w:rsid w:val="00C45B10"/>
    <w:rsid w:val="00C461D1"/>
    <w:rsid w:val="00C462B5"/>
    <w:rsid w:val="00C46379"/>
    <w:rsid w:val="00C46397"/>
    <w:rsid w:val="00C46A73"/>
    <w:rsid w:val="00C474E2"/>
    <w:rsid w:val="00C47A2A"/>
    <w:rsid w:val="00C47B85"/>
    <w:rsid w:val="00C47C2C"/>
    <w:rsid w:val="00C47E64"/>
    <w:rsid w:val="00C5004E"/>
    <w:rsid w:val="00C5032A"/>
    <w:rsid w:val="00C508E1"/>
    <w:rsid w:val="00C50960"/>
    <w:rsid w:val="00C50FC3"/>
    <w:rsid w:val="00C51093"/>
    <w:rsid w:val="00C513FD"/>
    <w:rsid w:val="00C51BF8"/>
    <w:rsid w:val="00C51DDA"/>
    <w:rsid w:val="00C5212E"/>
    <w:rsid w:val="00C52360"/>
    <w:rsid w:val="00C52517"/>
    <w:rsid w:val="00C5265F"/>
    <w:rsid w:val="00C5287E"/>
    <w:rsid w:val="00C52B59"/>
    <w:rsid w:val="00C53C82"/>
    <w:rsid w:val="00C545F8"/>
    <w:rsid w:val="00C546E4"/>
    <w:rsid w:val="00C54836"/>
    <w:rsid w:val="00C54D33"/>
    <w:rsid w:val="00C54D43"/>
    <w:rsid w:val="00C5559A"/>
    <w:rsid w:val="00C555A0"/>
    <w:rsid w:val="00C556D5"/>
    <w:rsid w:val="00C557B5"/>
    <w:rsid w:val="00C557E7"/>
    <w:rsid w:val="00C55FCC"/>
    <w:rsid w:val="00C56691"/>
    <w:rsid w:val="00C56BE3"/>
    <w:rsid w:val="00C56D1D"/>
    <w:rsid w:val="00C576BF"/>
    <w:rsid w:val="00C57972"/>
    <w:rsid w:val="00C57AD6"/>
    <w:rsid w:val="00C57C4E"/>
    <w:rsid w:val="00C57C92"/>
    <w:rsid w:val="00C57E8E"/>
    <w:rsid w:val="00C602AF"/>
    <w:rsid w:val="00C60CB5"/>
    <w:rsid w:val="00C60F6A"/>
    <w:rsid w:val="00C6103D"/>
    <w:rsid w:val="00C611AF"/>
    <w:rsid w:val="00C61441"/>
    <w:rsid w:val="00C6167E"/>
    <w:rsid w:val="00C62197"/>
    <w:rsid w:val="00C62568"/>
    <w:rsid w:val="00C628B3"/>
    <w:rsid w:val="00C62BA2"/>
    <w:rsid w:val="00C62DBE"/>
    <w:rsid w:val="00C6306E"/>
    <w:rsid w:val="00C636B3"/>
    <w:rsid w:val="00C63867"/>
    <w:rsid w:val="00C6392C"/>
    <w:rsid w:val="00C63B42"/>
    <w:rsid w:val="00C63F37"/>
    <w:rsid w:val="00C64CD8"/>
    <w:rsid w:val="00C64F46"/>
    <w:rsid w:val="00C65404"/>
    <w:rsid w:val="00C6541D"/>
    <w:rsid w:val="00C65528"/>
    <w:rsid w:val="00C657E0"/>
    <w:rsid w:val="00C65857"/>
    <w:rsid w:val="00C65A42"/>
    <w:rsid w:val="00C65F2F"/>
    <w:rsid w:val="00C660E2"/>
    <w:rsid w:val="00C66C32"/>
    <w:rsid w:val="00C67041"/>
    <w:rsid w:val="00C6748A"/>
    <w:rsid w:val="00C6748C"/>
    <w:rsid w:val="00C675EE"/>
    <w:rsid w:val="00C67D2D"/>
    <w:rsid w:val="00C70127"/>
    <w:rsid w:val="00C706AB"/>
    <w:rsid w:val="00C708C4"/>
    <w:rsid w:val="00C70F1F"/>
    <w:rsid w:val="00C70F85"/>
    <w:rsid w:val="00C7104A"/>
    <w:rsid w:val="00C710BB"/>
    <w:rsid w:val="00C71241"/>
    <w:rsid w:val="00C7146B"/>
    <w:rsid w:val="00C71C38"/>
    <w:rsid w:val="00C722B4"/>
    <w:rsid w:val="00C726C6"/>
    <w:rsid w:val="00C7291A"/>
    <w:rsid w:val="00C729D0"/>
    <w:rsid w:val="00C731BF"/>
    <w:rsid w:val="00C73AFA"/>
    <w:rsid w:val="00C7431E"/>
    <w:rsid w:val="00C745AF"/>
    <w:rsid w:val="00C74B9F"/>
    <w:rsid w:val="00C74CA7"/>
    <w:rsid w:val="00C74E97"/>
    <w:rsid w:val="00C7564B"/>
    <w:rsid w:val="00C75883"/>
    <w:rsid w:val="00C75924"/>
    <w:rsid w:val="00C75AC1"/>
    <w:rsid w:val="00C75B1D"/>
    <w:rsid w:val="00C75B4C"/>
    <w:rsid w:val="00C75DF7"/>
    <w:rsid w:val="00C76625"/>
    <w:rsid w:val="00C766F0"/>
    <w:rsid w:val="00C769EB"/>
    <w:rsid w:val="00C76A99"/>
    <w:rsid w:val="00C7753E"/>
    <w:rsid w:val="00C777C6"/>
    <w:rsid w:val="00C77E23"/>
    <w:rsid w:val="00C77FA2"/>
    <w:rsid w:val="00C80248"/>
    <w:rsid w:val="00C803BF"/>
    <w:rsid w:val="00C80670"/>
    <w:rsid w:val="00C80DDC"/>
    <w:rsid w:val="00C80F13"/>
    <w:rsid w:val="00C80F9A"/>
    <w:rsid w:val="00C81021"/>
    <w:rsid w:val="00C814AA"/>
    <w:rsid w:val="00C81C51"/>
    <w:rsid w:val="00C81D25"/>
    <w:rsid w:val="00C823A6"/>
    <w:rsid w:val="00C825BB"/>
    <w:rsid w:val="00C82765"/>
    <w:rsid w:val="00C82A25"/>
    <w:rsid w:val="00C82B81"/>
    <w:rsid w:val="00C82E0A"/>
    <w:rsid w:val="00C836D7"/>
    <w:rsid w:val="00C83747"/>
    <w:rsid w:val="00C83B95"/>
    <w:rsid w:val="00C83CAF"/>
    <w:rsid w:val="00C8448C"/>
    <w:rsid w:val="00C844B6"/>
    <w:rsid w:val="00C84B70"/>
    <w:rsid w:val="00C84BFB"/>
    <w:rsid w:val="00C84EFA"/>
    <w:rsid w:val="00C85223"/>
    <w:rsid w:val="00C85311"/>
    <w:rsid w:val="00C8543F"/>
    <w:rsid w:val="00C85818"/>
    <w:rsid w:val="00C8648A"/>
    <w:rsid w:val="00C868EA"/>
    <w:rsid w:val="00C86B3D"/>
    <w:rsid w:val="00C86C0B"/>
    <w:rsid w:val="00C86C19"/>
    <w:rsid w:val="00C86E5F"/>
    <w:rsid w:val="00C875C4"/>
    <w:rsid w:val="00C87981"/>
    <w:rsid w:val="00C879B3"/>
    <w:rsid w:val="00C87A21"/>
    <w:rsid w:val="00C901FD"/>
    <w:rsid w:val="00C90229"/>
    <w:rsid w:val="00C9049A"/>
    <w:rsid w:val="00C9055E"/>
    <w:rsid w:val="00C90AFF"/>
    <w:rsid w:val="00C90E6A"/>
    <w:rsid w:val="00C916F2"/>
    <w:rsid w:val="00C9189E"/>
    <w:rsid w:val="00C920EC"/>
    <w:rsid w:val="00C92B51"/>
    <w:rsid w:val="00C92FEE"/>
    <w:rsid w:val="00C931C8"/>
    <w:rsid w:val="00C9350F"/>
    <w:rsid w:val="00C938A3"/>
    <w:rsid w:val="00C9390C"/>
    <w:rsid w:val="00C93C98"/>
    <w:rsid w:val="00C93CD2"/>
    <w:rsid w:val="00C93D98"/>
    <w:rsid w:val="00C9438A"/>
    <w:rsid w:val="00C943B5"/>
    <w:rsid w:val="00C9441A"/>
    <w:rsid w:val="00C945B1"/>
    <w:rsid w:val="00C94692"/>
    <w:rsid w:val="00C9485C"/>
    <w:rsid w:val="00C94CB1"/>
    <w:rsid w:val="00C952BF"/>
    <w:rsid w:val="00C95320"/>
    <w:rsid w:val="00C954CB"/>
    <w:rsid w:val="00C95584"/>
    <w:rsid w:val="00C95856"/>
    <w:rsid w:val="00C958A2"/>
    <w:rsid w:val="00C96203"/>
    <w:rsid w:val="00C963A6"/>
    <w:rsid w:val="00C96E4B"/>
    <w:rsid w:val="00C96F69"/>
    <w:rsid w:val="00C97042"/>
    <w:rsid w:val="00C97204"/>
    <w:rsid w:val="00C975D9"/>
    <w:rsid w:val="00C9771B"/>
    <w:rsid w:val="00C9772A"/>
    <w:rsid w:val="00C97AA9"/>
    <w:rsid w:val="00C97E43"/>
    <w:rsid w:val="00CA00BF"/>
    <w:rsid w:val="00CA0A62"/>
    <w:rsid w:val="00CA0C12"/>
    <w:rsid w:val="00CA0E2C"/>
    <w:rsid w:val="00CA0E68"/>
    <w:rsid w:val="00CA0F51"/>
    <w:rsid w:val="00CA1402"/>
    <w:rsid w:val="00CA15E5"/>
    <w:rsid w:val="00CA1B7C"/>
    <w:rsid w:val="00CA1D25"/>
    <w:rsid w:val="00CA2656"/>
    <w:rsid w:val="00CA276C"/>
    <w:rsid w:val="00CA27AE"/>
    <w:rsid w:val="00CA282B"/>
    <w:rsid w:val="00CA29B2"/>
    <w:rsid w:val="00CA2D5D"/>
    <w:rsid w:val="00CA2D96"/>
    <w:rsid w:val="00CA2EE7"/>
    <w:rsid w:val="00CA36FB"/>
    <w:rsid w:val="00CA3833"/>
    <w:rsid w:val="00CA3941"/>
    <w:rsid w:val="00CA3BEC"/>
    <w:rsid w:val="00CA3CAE"/>
    <w:rsid w:val="00CA43E6"/>
    <w:rsid w:val="00CA44B9"/>
    <w:rsid w:val="00CA4B8B"/>
    <w:rsid w:val="00CA4E9B"/>
    <w:rsid w:val="00CA517D"/>
    <w:rsid w:val="00CA51AD"/>
    <w:rsid w:val="00CA57C9"/>
    <w:rsid w:val="00CA5953"/>
    <w:rsid w:val="00CA5C58"/>
    <w:rsid w:val="00CA60CE"/>
    <w:rsid w:val="00CA624B"/>
    <w:rsid w:val="00CA652B"/>
    <w:rsid w:val="00CA6BC8"/>
    <w:rsid w:val="00CA7184"/>
    <w:rsid w:val="00CA7317"/>
    <w:rsid w:val="00CA7567"/>
    <w:rsid w:val="00CA770A"/>
    <w:rsid w:val="00CA7885"/>
    <w:rsid w:val="00CA7B9B"/>
    <w:rsid w:val="00CA7D09"/>
    <w:rsid w:val="00CA7F6F"/>
    <w:rsid w:val="00CB04B0"/>
    <w:rsid w:val="00CB04C4"/>
    <w:rsid w:val="00CB04D9"/>
    <w:rsid w:val="00CB054B"/>
    <w:rsid w:val="00CB05A9"/>
    <w:rsid w:val="00CB06F2"/>
    <w:rsid w:val="00CB0EA4"/>
    <w:rsid w:val="00CB0EB7"/>
    <w:rsid w:val="00CB1392"/>
    <w:rsid w:val="00CB1533"/>
    <w:rsid w:val="00CB1680"/>
    <w:rsid w:val="00CB194C"/>
    <w:rsid w:val="00CB1EFF"/>
    <w:rsid w:val="00CB270E"/>
    <w:rsid w:val="00CB28EB"/>
    <w:rsid w:val="00CB2C87"/>
    <w:rsid w:val="00CB2D18"/>
    <w:rsid w:val="00CB2EF7"/>
    <w:rsid w:val="00CB33CF"/>
    <w:rsid w:val="00CB33FB"/>
    <w:rsid w:val="00CB38A3"/>
    <w:rsid w:val="00CB3C77"/>
    <w:rsid w:val="00CB3CFE"/>
    <w:rsid w:val="00CB3F08"/>
    <w:rsid w:val="00CB3F51"/>
    <w:rsid w:val="00CB432A"/>
    <w:rsid w:val="00CB44AA"/>
    <w:rsid w:val="00CB4588"/>
    <w:rsid w:val="00CB4C92"/>
    <w:rsid w:val="00CB4D24"/>
    <w:rsid w:val="00CB4F31"/>
    <w:rsid w:val="00CB500E"/>
    <w:rsid w:val="00CB52FC"/>
    <w:rsid w:val="00CB55E3"/>
    <w:rsid w:val="00CB5658"/>
    <w:rsid w:val="00CB5876"/>
    <w:rsid w:val="00CB588A"/>
    <w:rsid w:val="00CB5DFD"/>
    <w:rsid w:val="00CB6544"/>
    <w:rsid w:val="00CB65DC"/>
    <w:rsid w:val="00CB65F0"/>
    <w:rsid w:val="00CB6A91"/>
    <w:rsid w:val="00CB6D50"/>
    <w:rsid w:val="00CB6DCD"/>
    <w:rsid w:val="00CB6F91"/>
    <w:rsid w:val="00CB7524"/>
    <w:rsid w:val="00CB7560"/>
    <w:rsid w:val="00CB7A66"/>
    <w:rsid w:val="00CB7D24"/>
    <w:rsid w:val="00CC0213"/>
    <w:rsid w:val="00CC03E0"/>
    <w:rsid w:val="00CC0757"/>
    <w:rsid w:val="00CC0A5D"/>
    <w:rsid w:val="00CC10B1"/>
    <w:rsid w:val="00CC1DAB"/>
    <w:rsid w:val="00CC28FE"/>
    <w:rsid w:val="00CC2F50"/>
    <w:rsid w:val="00CC32CB"/>
    <w:rsid w:val="00CC32ED"/>
    <w:rsid w:val="00CC3591"/>
    <w:rsid w:val="00CC392A"/>
    <w:rsid w:val="00CC3A13"/>
    <w:rsid w:val="00CC3D06"/>
    <w:rsid w:val="00CC3DBE"/>
    <w:rsid w:val="00CC3E17"/>
    <w:rsid w:val="00CC418F"/>
    <w:rsid w:val="00CC45A0"/>
    <w:rsid w:val="00CC4653"/>
    <w:rsid w:val="00CC4E78"/>
    <w:rsid w:val="00CC546E"/>
    <w:rsid w:val="00CC5544"/>
    <w:rsid w:val="00CC56AA"/>
    <w:rsid w:val="00CC5793"/>
    <w:rsid w:val="00CC5FA7"/>
    <w:rsid w:val="00CC61EB"/>
    <w:rsid w:val="00CC641B"/>
    <w:rsid w:val="00CC674B"/>
    <w:rsid w:val="00CC6ADF"/>
    <w:rsid w:val="00CC6C01"/>
    <w:rsid w:val="00CC6CC5"/>
    <w:rsid w:val="00CC6DC9"/>
    <w:rsid w:val="00CC6E17"/>
    <w:rsid w:val="00CC6F61"/>
    <w:rsid w:val="00CC71AA"/>
    <w:rsid w:val="00CC71C8"/>
    <w:rsid w:val="00CC7201"/>
    <w:rsid w:val="00CC7417"/>
    <w:rsid w:val="00CC773B"/>
    <w:rsid w:val="00CC78B2"/>
    <w:rsid w:val="00CC7B5C"/>
    <w:rsid w:val="00CD00E6"/>
    <w:rsid w:val="00CD031E"/>
    <w:rsid w:val="00CD03B3"/>
    <w:rsid w:val="00CD0805"/>
    <w:rsid w:val="00CD0A2D"/>
    <w:rsid w:val="00CD0E85"/>
    <w:rsid w:val="00CD1012"/>
    <w:rsid w:val="00CD1EBF"/>
    <w:rsid w:val="00CD21C3"/>
    <w:rsid w:val="00CD23B7"/>
    <w:rsid w:val="00CD30C9"/>
    <w:rsid w:val="00CD3532"/>
    <w:rsid w:val="00CD44DC"/>
    <w:rsid w:val="00CD464F"/>
    <w:rsid w:val="00CD46F6"/>
    <w:rsid w:val="00CD493F"/>
    <w:rsid w:val="00CD495D"/>
    <w:rsid w:val="00CD4C89"/>
    <w:rsid w:val="00CD4D32"/>
    <w:rsid w:val="00CD52F2"/>
    <w:rsid w:val="00CD53F3"/>
    <w:rsid w:val="00CD5418"/>
    <w:rsid w:val="00CD58B5"/>
    <w:rsid w:val="00CD6466"/>
    <w:rsid w:val="00CD693F"/>
    <w:rsid w:val="00CD72C3"/>
    <w:rsid w:val="00CD7456"/>
    <w:rsid w:val="00CD7F10"/>
    <w:rsid w:val="00CE00F6"/>
    <w:rsid w:val="00CE012C"/>
    <w:rsid w:val="00CE034D"/>
    <w:rsid w:val="00CE0417"/>
    <w:rsid w:val="00CE0908"/>
    <w:rsid w:val="00CE0F0C"/>
    <w:rsid w:val="00CE0FA3"/>
    <w:rsid w:val="00CE1184"/>
    <w:rsid w:val="00CE13EC"/>
    <w:rsid w:val="00CE1546"/>
    <w:rsid w:val="00CE2124"/>
    <w:rsid w:val="00CE2156"/>
    <w:rsid w:val="00CE2221"/>
    <w:rsid w:val="00CE24C2"/>
    <w:rsid w:val="00CE269D"/>
    <w:rsid w:val="00CE2E8E"/>
    <w:rsid w:val="00CE2EAD"/>
    <w:rsid w:val="00CE30B6"/>
    <w:rsid w:val="00CE4229"/>
    <w:rsid w:val="00CE4485"/>
    <w:rsid w:val="00CE5108"/>
    <w:rsid w:val="00CE54BB"/>
    <w:rsid w:val="00CE59D2"/>
    <w:rsid w:val="00CE5A9B"/>
    <w:rsid w:val="00CE5D25"/>
    <w:rsid w:val="00CE5F31"/>
    <w:rsid w:val="00CE624B"/>
    <w:rsid w:val="00CE63C9"/>
    <w:rsid w:val="00CE6812"/>
    <w:rsid w:val="00CE7583"/>
    <w:rsid w:val="00CE76C5"/>
    <w:rsid w:val="00CE7833"/>
    <w:rsid w:val="00CE7DB3"/>
    <w:rsid w:val="00CF0099"/>
    <w:rsid w:val="00CF00F5"/>
    <w:rsid w:val="00CF0126"/>
    <w:rsid w:val="00CF04A4"/>
    <w:rsid w:val="00CF0A20"/>
    <w:rsid w:val="00CF0DF6"/>
    <w:rsid w:val="00CF10B8"/>
    <w:rsid w:val="00CF1270"/>
    <w:rsid w:val="00CF1334"/>
    <w:rsid w:val="00CF1992"/>
    <w:rsid w:val="00CF1BF8"/>
    <w:rsid w:val="00CF2A38"/>
    <w:rsid w:val="00CF2C7D"/>
    <w:rsid w:val="00CF2E1E"/>
    <w:rsid w:val="00CF3219"/>
    <w:rsid w:val="00CF32FF"/>
    <w:rsid w:val="00CF3791"/>
    <w:rsid w:val="00CF3900"/>
    <w:rsid w:val="00CF3AF5"/>
    <w:rsid w:val="00CF3E3E"/>
    <w:rsid w:val="00CF3FBC"/>
    <w:rsid w:val="00CF4CE9"/>
    <w:rsid w:val="00CF51AD"/>
    <w:rsid w:val="00CF53A1"/>
    <w:rsid w:val="00CF53B7"/>
    <w:rsid w:val="00CF55CF"/>
    <w:rsid w:val="00CF590D"/>
    <w:rsid w:val="00CF65AD"/>
    <w:rsid w:val="00CF6649"/>
    <w:rsid w:val="00CF6707"/>
    <w:rsid w:val="00CF6B6B"/>
    <w:rsid w:val="00CF6F58"/>
    <w:rsid w:val="00CF7829"/>
    <w:rsid w:val="00CF7B81"/>
    <w:rsid w:val="00D00189"/>
    <w:rsid w:val="00D00411"/>
    <w:rsid w:val="00D0042D"/>
    <w:rsid w:val="00D0079C"/>
    <w:rsid w:val="00D009F9"/>
    <w:rsid w:val="00D00AD6"/>
    <w:rsid w:val="00D00B02"/>
    <w:rsid w:val="00D00B46"/>
    <w:rsid w:val="00D00BAD"/>
    <w:rsid w:val="00D0112F"/>
    <w:rsid w:val="00D01381"/>
    <w:rsid w:val="00D01597"/>
    <w:rsid w:val="00D01ACC"/>
    <w:rsid w:val="00D01E0E"/>
    <w:rsid w:val="00D01E41"/>
    <w:rsid w:val="00D02630"/>
    <w:rsid w:val="00D027DF"/>
    <w:rsid w:val="00D02831"/>
    <w:rsid w:val="00D02887"/>
    <w:rsid w:val="00D02A8B"/>
    <w:rsid w:val="00D03507"/>
    <w:rsid w:val="00D035FA"/>
    <w:rsid w:val="00D037D9"/>
    <w:rsid w:val="00D03873"/>
    <w:rsid w:val="00D043CC"/>
    <w:rsid w:val="00D044E6"/>
    <w:rsid w:val="00D046BD"/>
    <w:rsid w:val="00D049CD"/>
    <w:rsid w:val="00D04BCB"/>
    <w:rsid w:val="00D04C9D"/>
    <w:rsid w:val="00D04DB5"/>
    <w:rsid w:val="00D0517E"/>
    <w:rsid w:val="00D056B0"/>
    <w:rsid w:val="00D0584A"/>
    <w:rsid w:val="00D06613"/>
    <w:rsid w:val="00D07301"/>
    <w:rsid w:val="00D07747"/>
    <w:rsid w:val="00D07DA9"/>
    <w:rsid w:val="00D07F82"/>
    <w:rsid w:val="00D10253"/>
    <w:rsid w:val="00D103CC"/>
    <w:rsid w:val="00D10DFD"/>
    <w:rsid w:val="00D10E42"/>
    <w:rsid w:val="00D11043"/>
    <w:rsid w:val="00D110D4"/>
    <w:rsid w:val="00D119D6"/>
    <w:rsid w:val="00D11AA1"/>
    <w:rsid w:val="00D12068"/>
    <w:rsid w:val="00D12073"/>
    <w:rsid w:val="00D124F9"/>
    <w:rsid w:val="00D12551"/>
    <w:rsid w:val="00D1275D"/>
    <w:rsid w:val="00D12E95"/>
    <w:rsid w:val="00D1304F"/>
    <w:rsid w:val="00D13362"/>
    <w:rsid w:val="00D133EC"/>
    <w:rsid w:val="00D13A83"/>
    <w:rsid w:val="00D13C4E"/>
    <w:rsid w:val="00D13D35"/>
    <w:rsid w:val="00D141D7"/>
    <w:rsid w:val="00D1436A"/>
    <w:rsid w:val="00D14852"/>
    <w:rsid w:val="00D1490D"/>
    <w:rsid w:val="00D1494E"/>
    <w:rsid w:val="00D14B10"/>
    <w:rsid w:val="00D14EA6"/>
    <w:rsid w:val="00D14F80"/>
    <w:rsid w:val="00D1558D"/>
    <w:rsid w:val="00D15696"/>
    <w:rsid w:val="00D1595F"/>
    <w:rsid w:val="00D15A2F"/>
    <w:rsid w:val="00D15CD9"/>
    <w:rsid w:val="00D15E7B"/>
    <w:rsid w:val="00D15EB2"/>
    <w:rsid w:val="00D15F46"/>
    <w:rsid w:val="00D15F82"/>
    <w:rsid w:val="00D1638F"/>
    <w:rsid w:val="00D16492"/>
    <w:rsid w:val="00D165DB"/>
    <w:rsid w:val="00D165FB"/>
    <w:rsid w:val="00D16B57"/>
    <w:rsid w:val="00D16B87"/>
    <w:rsid w:val="00D1706A"/>
    <w:rsid w:val="00D172B3"/>
    <w:rsid w:val="00D17665"/>
    <w:rsid w:val="00D17A56"/>
    <w:rsid w:val="00D203AF"/>
    <w:rsid w:val="00D20512"/>
    <w:rsid w:val="00D2094C"/>
    <w:rsid w:val="00D20A23"/>
    <w:rsid w:val="00D20A94"/>
    <w:rsid w:val="00D21598"/>
    <w:rsid w:val="00D217A8"/>
    <w:rsid w:val="00D21949"/>
    <w:rsid w:val="00D21B05"/>
    <w:rsid w:val="00D21BA8"/>
    <w:rsid w:val="00D21D92"/>
    <w:rsid w:val="00D21E6E"/>
    <w:rsid w:val="00D2236E"/>
    <w:rsid w:val="00D22837"/>
    <w:rsid w:val="00D22A00"/>
    <w:rsid w:val="00D22EE3"/>
    <w:rsid w:val="00D2315F"/>
    <w:rsid w:val="00D23165"/>
    <w:rsid w:val="00D2378F"/>
    <w:rsid w:val="00D23B19"/>
    <w:rsid w:val="00D23BAA"/>
    <w:rsid w:val="00D23BE6"/>
    <w:rsid w:val="00D23F0C"/>
    <w:rsid w:val="00D247E9"/>
    <w:rsid w:val="00D25037"/>
    <w:rsid w:val="00D25078"/>
    <w:rsid w:val="00D2509A"/>
    <w:rsid w:val="00D25326"/>
    <w:rsid w:val="00D25D48"/>
    <w:rsid w:val="00D26281"/>
    <w:rsid w:val="00D266DD"/>
    <w:rsid w:val="00D26995"/>
    <w:rsid w:val="00D26A10"/>
    <w:rsid w:val="00D2722E"/>
    <w:rsid w:val="00D2725C"/>
    <w:rsid w:val="00D27EA1"/>
    <w:rsid w:val="00D27F88"/>
    <w:rsid w:val="00D30463"/>
    <w:rsid w:val="00D30503"/>
    <w:rsid w:val="00D30AF4"/>
    <w:rsid w:val="00D30F6E"/>
    <w:rsid w:val="00D3122A"/>
    <w:rsid w:val="00D32407"/>
    <w:rsid w:val="00D32456"/>
    <w:rsid w:val="00D326F7"/>
    <w:rsid w:val="00D32866"/>
    <w:rsid w:val="00D3293D"/>
    <w:rsid w:val="00D329D1"/>
    <w:rsid w:val="00D3321F"/>
    <w:rsid w:val="00D33BED"/>
    <w:rsid w:val="00D33CB4"/>
    <w:rsid w:val="00D33F0E"/>
    <w:rsid w:val="00D3412D"/>
    <w:rsid w:val="00D34831"/>
    <w:rsid w:val="00D3490F"/>
    <w:rsid w:val="00D34DFA"/>
    <w:rsid w:val="00D35599"/>
    <w:rsid w:val="00D35CB4"/>
    <w:rsid w:val="00D35EEF"/>
    <w:rsid w:val="00D3617B"/>
    <w:rsid w:val="00D36541"/>
    <w:rsid w:val="00D36649"/>
    <w:rsid w:val="00D366C5"/>
    <w:rsid w:val="00D36701"/>
    <w:rsid w:val="00D36809"/>
    <w:rsid w:val="00D36AF8"/>
    <w:rsid w:val="00D37123"/>
    <w:rsid w:val="00D37472"/>
    <w:rsid w:val="00D376F3"/>
    <w:rsid w:val="00D378E9"/>
    <w:rsid w:val="00D40150"/>
    <w:rsid w:val="00D4022B"/>
    <w:rsid w:val="00D4071A"/>
    <w:rsid w:val="00D407A9"/>
    <w:rsid w:val="00D40813"/>
    <w:rsid w:val="00D410F7"/>
    <w:rsid w:val="00D416F3"/>
    <w:rsid w:val="00D41914"/>
    <w:rsid w:val="00D41B4F"/>
    <w:rsid w:val="00D41E75"/>
    <w:rsid w:val="00D41F10"/>
    <w:rsid w:val="00D421EE"/>
    <w:rsid w:val="00D422E4"/>
    <w:rsid w:val="00D423F8"/>
    <w:rsid w:val="00D428DE"/>
    <w:rsid w:val="00D42C9B"/>
    <w:rsid w:val="00D42EB4"/>
    <w:rsid w:val="00D42FED"/>
    <w:rsid w:val="00D43232"/>
    <w:rsid w:val="00D4339E"/>
    <w:rsid w:val="00D43626"/>
    <w:rsid w:val="00D4368A"/>
    <w:rsid w:val="00D437EE"/>
    <w:rsid w:val="00D43886"/>
    <w:rsid w:val="00D43C74"/>
    <w:rsid w:val="00D43E31"/>
    <w:rsid w:val="00D4405B"/>
    <w:rsid w:val="00D440E7"/>
    <w:rsid w:val="00D44669"/>
    <w:rsid w:val="00D44AE1"/>
    <w:rsid w:val="00D45373"/>
    <w:rsid w:val="00D454E0"/>
    <w:rsid w:val="00D456A4"/>
    <w:rsid w:val="00D45BA0"/>
    <w:rsid w:val="00D45D51"/>
    <w:rsid w:val="00D45D53"/>
    <w:rsid w:val="00D46005"/>
    <w:rsid w:val="00D46176"/>
    <w:rsid w:val="00D46C65"/>
    <w:rsid w:val="00D47228"/>
    <w:rsid w:val="00D472D7"/>
    <w:rsid w:val="00D473E7"/>
    <w:rsid w:val="00D475D6"/>
    <w:rsid w:val="00D47AE4"/>
    <w:rsid w:val="00D50493"/>
    <w:rsid w:val="00D509A3"/>
    <w:rsid w:val="00D50AC8"/>
    <w:rsid w:val="00D50BDE"/>
    <w:rsid w:val="00D50EA2"/>
    <w:rsid w:val="00D514F0"/>
    <w:rsid w:val="00D516A8"/>
    <w:rsid w:val="00D51B22"/>
    <w:rsid w:val="00D51F2F"/>
    <w:rsid w:val="00D523FC"/>
    <w:rsid w:val="00D526C9"/>
    <w:rsid w:val="00D526D2"/>
    <w:rsid w:val="00D527A9"/>
    <w:rsid w:val="00D528B5"/>
    <w:rsid w:val="00D52B19"/>
    <w:rsid w:val="00D52BB0"/>
    <w:rsid w:val="00D52CC6"/>
    <w:rsid w:val="00D52CE1"/>
    <w:rsid w:val="00D53688"/>
    <w:rsid w:val="00D5368C"/>
    <w:rsid w:val="00D53888"/>
    <w:rsid w:val="00D5395F"/>
    <w:rsid w:val="00D53A7D"/>
    <w:rsid w:val="00D54483"/>
    <w:rsid w:val="00D5449A"/>
    <w:rsid w:val="00D54ADD"/>
    <w:rsid w:val="00D54C60"/>
    <w:rsid w:val="00D54EBC"/>
    <w:rsid w:val="00D55136"/>
    <w:rsid w:val="00D551A7"/>
    <w:rsid w:val="00D553AB"/>
    <w:rsid w:val="00D55D47"/>
    <w:rsid w:val="00D56022"/>
    <w:rsid w:val="00D566F7"/>
    <w:rsid w:val="00D5678D"/>
    <w:rsid w:val="00D56B22"/>
    <w:rsid w:val="00D56CCF"/>
    <w:rsid w:val="00D56D28"/>
    <w:rsid w:val="00D56D61"/>
    <w:rsid w:val="00D56EBA"/>
    <w:rsid w:val="00D571E5"/>
    <w:rsid w:val="00D57DE9"/>
    <w:rsid w:val="00D57EC5"/>
    <w:rsid w:val="00D600C4"/>
    <w:rsid w:val="00D604BB"/>
    <w:rsid w:val="00D60A89"/>
    <w:rsid w:val="00D60B09"/>
    <w:rsid w:val="00D60FF7"/>
    <w:rsid w:val="00D6142F"/>
    <w:rsid w:val="00D61574"/>
    <w:rsid w:val="00D61D3E"/>
    <w:rsid w:val="00D61DD3"/>
    <w:rsid w:val="00D61E0D"/>
    <w:rsid w:val="00D620F4"/>
    <w:rsid w:val="00D6244C"/>
    <w:rsid w:val="00D62783"/>
    <w:rsid w:val="00D62809"/>
    <w:rsid w:val="00D629F4"/>
    <w:rsid w:val="00D62B65"/>
    <w:rsid w:val="00D62CB4"/>
    <w:rsid w:val="00D62CFC"/>
    <w:rsid w:val="00D636D0"/>
    <w:rsid w:val="00D6392A"/>
    <w:rsid w:val="00D63E1A"/>
    <w:rsid w:val="00D6400E"/>
    <w:rsid w:val="00D648F6"/>
    <w:rsid w:val="00D64CE3"/>
    <w:rsid w:val="00D64D69"/>
    <w:rsid w:val="00D64F5E"/>
    <w:rsid w:val="00D6509A"/>
    <w:rsid w:val="00D65524"/>
    <w:rsid w:val="00D656F3"/>
    <w:rsid w:val="00D658AA"/>
    <w:rsid w:val="00D65C1D"/>
    <w:rsid w:val="00D65C66"/>
    <w:rsid w:val="00D66133"/>
    <w:rsid w:val="00D66250"/>
    <w:rsid w:val="00D66788"/>
    <w:rsid w:val="00D667C9"/>
    <w:rsid w:val="00D6690A"/>
    <w:rsid w:val="00D67909"/>
    <w:rsid w:val="00D67977"/>
    <w:rsid w:val="00D67B5B"/>
    <w:rsid w:val="00D70222"/>
    <w:rsid w:val="00D702D8"/>
    <w:rsid w:val="00D70352"/>
    <w:rsid w:val="00D709B0"/>
    <w:rsid w:val="00D70B88"/>
    <w:rsid w:val="00D7100F"/>
    <w:rsid w:val="00D714F5"/>
    <w:rsid w:val="00D72027"/>
    <w:rsid w:val="00D72A10"/>
    <w:rsid w:val="00D72A93"/>
    <w:rsid w:val="00D72C0B"/>
    <w:rsid w:val="00D736CC"/>
    <w:rsid w:val="00D73FE0"/>
    <w:rsid w:val="00D74301"/>
    <w:rsid w:val="00D744F4"/>
    <w:rsid w:val="00D749F4"/>
    <w:rsid w:val="00D749FD"/>
    <w:rsid w:val="00D75596"/>
    <w:rsid w:val="00D755A7"/>
    <w:rsid w:val="00D758D0"/>
    <w:rsid w:val="00D75B06"/>
    <w:rsid w:val="00D75B13"/>
    <w:rsid w:val="00D75D33"/>
    <w:rsid w:val="00D7624B"/>
    <w:rsid w:val="00D764F9"/>
    <w:rsid w:val="00D76549"/>
    <w:rsid w:val="00D7693A"/>
    <w:rsid w:val="00D769DD"/>
    <w:rsid w:val="00D76C5C"/>
    <w:rsid w:val="00D76F65"/>
    <w:rsid w:val="00D770FB"/>
    <w:rsid w:val="00D779B1"/>
    <w:rsid w:val="00D77A01"/>
    <w:rsid w:val="00D77A65"/>
    <w:rsid w:val="00D77BA2"/>
    <w:rsid w:val="00D77BF9"/>
    <w:rsid w:val="00D77EDE"/>
    <w:rsid w:val="00D80077"/>
    <w:rsid w:val="00D80435"/>
    <w:rsid w:val="00D805EB"/>
    <w:rsid w:val="00D808B5"/>
    <w:rsid w:val="00D80B46"/>
    <w:rsid w:val="00D81546"/>
    <w:rsid w:val="00D815A9"/>
    <w:rsid w:val="00D816BA"/>
    <w:rsid w:val="00D818AD"/>
    <w:rsid w:val="00D818BE"/>
    <w:rsid w:val="00D81B81"/>
    <w:rsid w:val="00D81F3B"/>
    <w:rsid w:val="00D81F72"/>
    <w:rsid w:val="00D81F87"/>
    <w:rsid w:val="00D8235B"/>
    <w:rsid w:val="00D826A6"/>
    <w:rsid w:val="00D82A98"/>
    <w:rsid w:val="00D82C6E"/>
    <w:rsid w:val="00D82D42"/>
    <w:rsid w:val="00D8394D"/>
    <w:rsid w:val="00D83AE7"/>
    <w:rsid w:val="00D83B93"/>
    <w:rsid w:val="00D83DDC"/>
    <w:rsid w:val="00D840A9"/>
    <w:rsid w:val="00D84184"/>
    <w:rsid w:val="00D84332"/>
    <w:rsid w:val="00D84562"/>
    <w:rsid w:val="00D845A2"/>
    <w:rsid w:val="00D8488B"/>
    <w:rsid w:val="00D84BE5"/>
    <w:rsid w:val="00D84BFE"/>
    <w:rsid w:val="00D85F8C"/>
    <w:rsid w:val="00D862B2"/>
    <w:rsid w:val="00D868D4"/>
    <w:rsid w:val="00D87482"/>
    <w:rsid w:val="00D87543"/>
    <w:rsid w:val="00D87A0C"/>
    <w:rsid w:val="00D87E99"/>
    <w:rsid w:val="00D9032A"/>
    <w:rsid w:val="00D90416"/>
    <w:rsid w:val="00D90824"/>
    <w:rsid w:val="00D909C0"/>
    <w:rsid w:val="00D90DBF"/>
    <w:rsid w:val="00D90E9F"/>
    <w:rsid w:val="00D91571"/>
    <w:rsid w:val="00D91E85"/>
    <w:rsid w:val="00D921D1"/>
    <w:rsid w:val="00D925E8"/>
    <w:rsid w:val="00D926C7"/>
    <w:rsid w:val="00D92767"/>
    <w:rsid w:val="00D92994"/>
    <w:rsid w:val="00D92C8E"/>
    <w:rsid w:val="00D92D38"/>
    <w:rsid w:val="00D92D90"/>
    <w:rsid w:val="00D937C1"/>
    <w:rsid w:val="00D938D2"/>
    <w:rsid w:val="00D94341"/>
    <w:rsid w:val="00D9438C"/>
    <w:rsid w:val="00D943E4"/>
    <w:rsid w:val="00D951D7"/>
    <w:rsid w:val="00D9533E"/>
    <w:rsid w:val="00D9577B"/>
    <w:rsid w:val="00D95919"/>
    <w:rsid w:val="00D95CB3"/>
    <w:rsid w:val="00D95D11"/>
    <w:rsid w:val="00D95FA2"/>
    <w:rsid w:val="00D95FA6"/>
    <w:rsid w:val="00D95FCD"/>
    <w:rsid w:val="00D96701"/>
    <w:rsid w:val="00D96834"/>
    <w:rsid w:val="00D96A2D"/>
    <w:rsid w:val="00D96E51"/>
    <w:rsid w:val="00D978CD"/>
    <w:rsid w:val="00D97A72"/>
    <w:rsid w:val="00D97EE6"/>
    <w:rsid w:val="00DA0F10"/>
    <w:rsid w:val="00DA17A2"/>
    <w:rsid w:val="00DA205D"/>
    <w:rsid w:val="00DA2485"/>
    <w:rsid w:val="00DA2700"/>
    <w:rsid w:val="00DA2A2B"/>
    <w:rsid w:val="00DA2AA1"/>
    <w:rsid w:val="00DA2D72"/>
    <w:rsid w:val="00DA3106"/>
    <w:rsid w:val="00DA31B2"/>
    <w:rsid w:val="00DA3200"/>
    <w:rsid w:val="00DA3474"/>
    <w:rsid w:val="00DA3927"/>
    <w:rsid w:val="00DA4305"/>
    <w:rsid w:val="00DA43D4"/>
    <w:rsid w:val="00DA444F"/>
    <w:rsid w:val="00DA4947"/>
    <w:rsid w:val="00DA4A80"/>
    <w:rsid w:val="00DA4EF5"/>
    <w:rsid w:val="00DA533C"/>
    <w:rsid w:val="00DA5498"/>
    <w:rsid w:val="00DA586A"/>
    <w:rsid w:val="00DA598B"/>
    <w:rsid w:val="00DA5B51"/>
    <w:rsid w:val="00DA633F"/>
    <w:rsid w:val="00DA6443"/>
    <w:rsid w:val="00DA6F55"/>
    <w:rsid w:val="00DA7335"/>
    <w:rsid w:val="00DA73E2"/>
    <w:rsid w:val="00DA7933"/>
    <w:rsid w:val="00DA7942"/>
    <w:rsid w:val="00DA7B7B"/>
    <w:rsid w:val="00DA7EC2"/>
    <w:rsid w:val="00DA7F45"/>
    <w:rsid w:val="00DA7FC8"/>
    <w:rsid w:val="00DB00A4"/>
    <w:rsid w:val="00DB00F4"/>
    <w:rsid w:val="00DB0A3D"/>
    <w:rsid w:val="00DB160B"/>
    <w:rsid w:val="00DB1691"/>
    <w:rsid w:val="00DB18FF"/>
    <w:rsid w:val="00DB1919"/>
    <w:rsid w:val="00DB198C"/>
    <w:rsid w:val="00DB1B20"/>
    <w:rsid w:val="00DB1BF7"/>
    <w:rsid w:val="00DB1ED8"/>
    <w:rsid w:val="00DB20C0"/>
    <w:rsid w:val="00DB2168"/>
    <w:rsid w:val="00DB2220"/>
    <w:rsid w:val="00DB2520"/>
    <w:rsid w:val="00DB2641"/>
    <w:rsid w:val="00DB277B"/>
    <w:rsid w:val="00DB27DC"/>
    <w:rsid w:val="00DB27F6"/>
    <w:rsid w:val="00DB291F"/>
    <w:rsid w:val="00DB2A47"/>
    <w:rsid w:val="00DB2E55"/>
    <w:rsid w:val="00DB3377"/>
    <w:rsid w:val="00DB3462"/>
    <w:rsid w:val="00DB3754"/>
    <w:rsid w:val="00DB37E5"/>
    <w:rsid w:val="00DB388D"/>
    <w:rsid w:val="00DB3A68"/>
    <w:rsid w:val="00DB3C52"/>
    <w:rsid w:val="00DB3EB6"/>
    <w:rsid w:val="00DB40C7"/>
    <w:rsid w:val="00DB412F"/>
    <w:rsid w:val="00DB4382"/>
    <w:rsid w:val="00DB521D"/>
    <w:rsid w:val="00DB529C"/>
    <w:rsid w:val="00DB67B5"/>
    <w:rsid w:val="00DB723B"/>
    <w:rsid w:val="00DB78EA"/>
    <w:rsid w:val="00DB7C5B"/>
    <w:rsid w:val="00DC00BF"/>
    <w:rsid w:val="00DC0396"/>
    <w:rsid w:val="00DC084B"/>
    <w:rsid w:val="00DC0ECE"/>
    <w:rsid w:val="00DC1048"/>
    <w:rsid w:val="00DC128A"/>
    <w:rsid w:val="00DC132A"/>
    <w:rsid w:val="00DC1370"/>
    <w:rsid w:val="00DC1573"/>
    <w:rsid w:val="00DC1995"/>
    <w:rsid w:val="00DC1C4B"/>
    <w:rsid w:val="00DC2599"/>
    <w:rsid w:val="00DC25CF"/>
    <w:rsid w:val="00DC3161"/>
    <w:rsid w:val="00DC36BD"/>
    <w:rsid w:val="00DC37B3"/>
    <w:rsid w:val="00DC3B5E"/>
    <w:rsid w:val="00DC3C13"/>
    <w:rsid w:val="00DC3E21"/>
    <w:rsid w:val="00DC3EC4"/>
    <w:rsid w:val="00DC438A"/>
    <w:rsid w:val="00DC4716"/>
    <w:rsid w:val="00DC480C"/>
    <w:rsid w:val="00DC4A14"/>
    <w:rsid w:val="00DC4CB0"/>
    <w:rsid w:val="00DC5170"/>
    <w:rsid w:val="00DC5194"/>
    <w:rsid w:val="00DC5379"/>
    <w:rsid w:val="00DC6248"/>
    <w:rsid w:val="00DC6278"/>
    <w:rsid w:val="00DC65CC"/>
    <w:rsid w:val="00DC6633"/>
    <w:rsid w:val="00DC6804"/>
    <w:rsid w:val="00DC6EC6"/>
    <w:rsid w:val="00DC7B61"/>
    <w:rsid w:val="00DD061C"/>
    <w:rsid w:val="00DD09A6"/>
    <w:rsid w:val="00DD0D13"/>
    <w:rsid w:val="00DD0E8B"/>
    <w:rsid w:val="00DD103A"/>
    <w:rsid w:val="00DD10D6"/>
    <w:rsid w:val="00DD1366"/>
    <w:rsid w:val="00DD14C4"/>
    <w:rsid w:val="00DD14F1"/>
    <w:rsid w:val="00DD1672"/>
    <w:rsid w:val="00DD1E44"/>
    <w:rsid w:val="00DD1E49"/>
    <w:rsid w:val="00DD1F60"/>
    <w:rsid w:val="00DD2585"/>
    <w:rsid w:val="00DD2689"/>
    <w:rsid w:val="00DD2B91"/>
    <w:rsid w:val="00DD2D34"/>
    <w:rsid w:val="00DD2D58"/>
    <w:rsid w:val="00DD2F79"/>
    <w:rsid w:val="00DD3123"/>
    <w:rsid w:val="00DD3671"/>
    <w:rsid w:val="00DD3770"/>
    <w:rsid w:val="00DD4154"/>
    <w:rsid w:val="00DD4875"/>
    <w:rsid w:val="00DD49A9"/>
    <w:rsid w:val="00DD4B15"/>
    <w:rsid w:val="00DD4C32"/>
    <w:rsid w:val="00DD4FD3"/>
    <w:rsid w:val="00DD52AC"/>
    <w:rsid w:val="00DD5587"/>
    <w:rsid w:val="00DD5DED"/>
    <w:rsid w:val="00DD5DFC"/>
    <w:rsid w:val="00DD5EBE"/>
    <w:rsid w:val="00DD6F7C"/>
    <w:rsid w:val="00DD71FD"/>
    <w:rsid w:val="00DD7DFA"/>
    <w:rsid w:val="00DE0045"/>
    <w:rsid w:val="00DE0527"/>
    <w:rsid w:val="00DE10EF"/>
    <w:rsid w:val="00DE12D1"/>
    <w:rsid w:val="00DE1663"/>
    <w:rsid w:val="00DE1743"/>
    <w:rsid w:val="00DE1EED"/>
    <w:rsid w:val="00DE1FAC"/>
    <w:rsid w:val="00DE2008"/>
    <w:rsid w:val="00DE224E"/>
    <w:rsid w:val="00DE23EC"/>
    <w:rsid w:val="00DE2799"/>
    <w:rsid w:val="00DE2A8A"/>
    <w:rsid w:val="00DE2DBB"/>
    <w:rsid w:val="00DE2E0B"/>
    <w:rsid w:val="00DE3DAF"/>
    <w:rsid w:val="00DE4218"/>
    <w:rsid w:val="00DE4238"/>
    <w:rsid w:val="00DE42B1"/>
    <w:rsid w:val="00DE42F7"/>
    <w:rsid w:val="00DE46D6"/>
    <w:rsid w:val="00DE4D14"/>
    <w:rsid w:val="00DE52F6"/>
    <w:rsid w:val="00DE5615"/>
    <w:rsid w:val="00DE5B1B"/>
    <w:rsid w:val="00DE5D0D"/>
    <w:rsid w:val="00DE5E49"/>
    <w:rsid w:val="00DE64E1"/>
    <w:rsid w:val="00DE698D"/>
    <w:rsid w:val="00DE6E3E"/>
    <w:rsid w:val="00DE6F2A"/>
    <w:rsid w:val="00DE7134"/>
    <w:rsid w:val="00DE7804"/>
    <w:rsid w:val="00DE7964"/>
    <w:rsid w:val="00DE7B32"/>
    <w:rsid w:val="00DF0263"/>
    <w:rsid w:val="00DF0304"/>
    <w:rsid w:val="00DF03ED"/>
    <w:rsid w:val="00DF060B"/>
    <w:rsid w:val="00DF063C"/>
    <w:rsid w:val="00DF164C"/>
    <w:rsid w:val="00DF1679"/>
    <w:rsid w:val="00DF1B28"/>
    <w:rsid w:val="00DF1CDB"/>
    <w:rsid w:val="00DF1E90"/>
    <w:rsid w:val="00DF20BA"/>
    <w:rsid w:val="00DF211E"/>
    <w:rsid w:val="00DF29DB"/>
    <w:rsid w:val="00DF2FB2"/>
    <w:rsid w:val="00DF30E6"/>
    <w:rsid w:val="00DF3285"/>
    <w:rsid w:val="00DF32B8"/>
    <w:rsid w:val="00DF3371"/>
    <w:rsid w:val="00DF38FE"/>
    <w:rsid w:val="00DF3FE1"/>
    <w:rsid w:val="00DF43C0"/>
    <w:rsid w:val="00DF4E0E"/>
    <w:rsid w:val="00DF4FCF"/>
    <w:rsid w:val="00DF5061"/>
    <w:rsid w:val="00DF5073"/>
    <w:rsid w:val="00DF5850"/>
    <w:rsid w:val="00DF5D0A"/>
    <w:rsid w:val="00DF5F7D"/>
    <w:rsid w:val="00DF64EB"/>
    <w:rsid w:val="00DF664F"/>
    <w:rsid w:val="00DF69D3"/>
    <w:rsid w:val="00DF6AF1"/>
    <w:rsid w:val="00DF6D3D"/>
    <w:rsid w:val="00DF7082"/>
    <w:rsid w:val="00DF7405"/>
    <w:rsid w:val="00DF75EE"/>
    <w:rsid w:val="00E0004B"/>
    <w:rsid w:val="00E004C9"/>
    <w:rsid w:val="00E00749"/>
    <w:rsid w:val="00E00752"/>
    <w:rsid w:val="00E00967"/>
    <w:rsid w:val="00E00A6D"/>
    <w:rsid w:val="00E00DBB"/>
    <w:rsid w:val="00E010B4"/>
    <w:rsid w:val="00E01247"/>
    <w:rsid w:val="00E017E8"/>
    <w:rsid w:val="00E018C2"/>
    <w:rsid w:val="00E01ECC"/>
    <w:rsid w:val="00E028FA"/>
    <w:rsid w:val="00E02FD7"/>
    <w:rsid w:val="00E034FF"/>
    <w:rsid w:val="00E03823"/>
    <w:rsid w:val="00E03D59"/>
    <w:rsid w:val="00E0423A"/>
    <w:rsid w:val="00E04EA8"/>
    <w:rsid w:val="00E05398"/>
    <w:rsid w:val="00E05411"/>
    <w:rsid w:val="00E05439"/>
    <w:rsid w:val="00E05C7C"/>
    <w:rsid w:val="00E05DE8"/>
    <w:rsid w:val="00E06316"/>
    <w:rsid w:val="00E065C7"/>
    <w:rsid w:val="00E0693A"/>
    <w:rsid w:val="00E069BA"/>
    <w:rsid w:val="00E069EC"/>
    <w:rsid w:val="00E06B90"/>
    <w:rsid w:val="00E06D7C"/>
    <w:rsid w:val="00E06D88"/>
    <w:rsid w:val="00E06F0C"/>
    <w:rsid w:val="00E06F49"/>
    <w:rsid w:val="00E07C17"/>
    <w:rsid w:val="00E07D44"/>
    <w:rsid w:val="00E07EED"/>
    <w:rsid w:val="00E10269"/>
    <w:rsid w:val="00E107B0"/>
    <w:rsid w:val="00E10A94"/>
    <w:rsid w:val="00E10BB1"/>
    <w:rsid w:val="00E10CAC"/>
    <w:rsid w:val="00E10D1F"/>
    <w:rsid w:val="00E10E98"/>
    <w:rsid w:val="00E110A6"/>
    <w:rsid w:val="00E114FE"/>
    <w:rsid w:val="00E115C6"/>
    <w:rsid w:val="00E11666"/>
    <w:rsid w:val="00E117C8"/>
    <w:rsid w:val="00E11972"/>
    <w:rsid w:val="00E12097"/>
    <w:rsid w:val="00E123B4"/>
    <w:rsid w:val="00E12576"/>
    <w:rsid w:val="00E12C9F"/>
    <w:rsid w:val="00E12E44"/>
    <w:rsid w:val="00E12FBF"/>
    <w:rsid w:val="00E13115"/>
    <w:rsid w:val="00E13290"/>
    <w:rsid w:val="00E132EB"/>
    <w:rsid w:val="00E133C4"/>
    <w:rsid w:val="00E137BA"/>
    <w:rsid w:val="00E138CF"/>
    <w:rsid w:val="00E1391D"/>
    <w:rsid w:val="00E1395B"/>
    <w:rsid w:val="00E13A62"/>
    <w:rsid w:val="00E13BF7"/>
    <w:rsid w:val="00E13E94"/>
    <w:rsid w:val="00E141CE"/>
    <w:rsid w:val="00E145A8"/>
    <w:rsid w:val="00E14771"/>
    <w:rsid w:val="00E14B9A"/>
    <w:rsid w:val="00E14C19"/>
    <w:rsid w:val="00E14DCF"/>
    <w:rsid w:val="00E15283"/>
    <w:rsid w:val="00E153B0"/>
    <w:rsid w:val="00E1541C"/>
    <w:rsid w:val="00E154A2"/>
    <w:rsid w:val="00E1592F"/>
    <w:rsid w:val="00E15976"/>
    <w:rsid w:val="00E159D3"/>
    <w:rsid w:val="00E15CD5"/>
    <w:rsid w:val="00E15F48"/>
    <w:rsid w:val="00E16231"/>
    <w:rsid w:val="00E16366"/>
    <w:rsid w:val="00E165FE"/>
    <w:rsid w:val="00E1685B"/>
    <w:rsid w:val="00E169E5"/>
    <w:rsid w:val="00E16C0D"/>
    <w:rsid w:val="00E16E93"/>
    <w:rsid w:val="00E16F1F"/>
    <w:rsid w:val="00E16F2B"/>
    <w:rsid w:val="00E17173"/>
    <w:rsid w:val="00E17280"/>
    <w:rsid w:val="00E1761F"/>
    <w:rsid w:val="00E17869"/>
    <w:rsid w:val="00E17C54"/>
    <w:rsid w:val="00E17E7D"/>
    <w:rsid w:val="00E209BC"/>
    <w:rsid w:val="00E20AB0"/>
    <w:rsid w:val="00E20CBB"/>
    <w:rsid w:val="00E20FE4"/>
    <w:rsid w:val="00E2108D"/>
    <w:rsid w:val="00E21A3D"/>
    <w:rsid w:val="00E21A43"/>
    <w:rsid w:val="00E21DFA"/>
    <w:rsid w:val="00E220D2"/>
    <w:rsid w:val="00E220E1"/>
    <w:rsid w:val="00E22267"/>
    <w:rsid w:val="00E2264E"/>
    <w:rsid w:val="00E2279D"/>
    <w:rsid w:val="00E22831"/>
    <w:rsid w:val="00E22AD5"/>
    <w:rsid w:val="00E22D97"/>
    <w:rsid w:val="00E23099"/>
    <w:rsid w:val="00E230E0"/>
    <w:rsid w:val="00E230E9"/>
    <w:rsid w:val="00E2326F"/>
    <w:rsid w:val="00E2358A"/>
    <w:rsid w:val="00E235BB"/>
    <w:rsid w:val="00E2363C"/>
    <w:rsid w:val="00E23695"/>
    <w:rsid w:val="00E23B39"/>
    <w:rsid w:val="00E23D3C"/>
    <w:rsid w:val="00E23DAD"/>
    <w:rsid w:val="00E24271"/>
    <w:rsid w:val="00E2449F"/>
    <w:rsid w:val="00E246B8"/>
    <w:rsid w:val="00E24913"/>
    <w:rsid w:val="00E2500C"/>
    <w:rsid w:val="00E2543E"/>
    <w:rsid w:val="00E25530"/>
    <w:rsid w:val="00E25742"/>
    <w:rsid w:val="00E25B29"/>
    <w:rsid w:val="00E25B75"/>
    <w:rsid w:val="00E25C6F"/>
    <w:rsid w:val="00E25EEB"/>
    <w:rsid w:val="00E26091"/>
    <w:rsid w:val="00E260FD"/>
    <w:rsid w:val="00E261D6"/>
    <w:rsid w:val="00E27583"/>
    <w:rsid w:val="00E27A2E"/>
    <w:rsid w:val="00E27CC8"/>
    <w:rsid w:val="00E27DA2"/>
    <w:rsid w:val="00E302F1"/>
    <w:rsid w:val="00E3068C"/>
    <w:rsid w:val="00E308CD"/>
    <w:rsid w:val="00E308EC"/>
    <w:rsid w:val="00E30A94"/>
    <w:rsid w:val="00E30A95"/>
    <w:rsid w:val="00E30EE2"/>
    <w:rsid w:val="00E31347"/>
    <w:rsid w:val="00E315BE"/>
    <w:rsid w:val="00E31E55"/>
    <w:rsid w:val="00E327AB"/>
    <w:rsid w:val="00E32A02"/>
    <w:rsid w:val="00E32D3F"/>
    <w:rsid w:val="00E33154"/>
    <w:rsid w:val="00E3325F"/>
    <w:rsid w:val="00E3328B"/>
    <w:rsid w:val="00E334C4"/>
    <w:rsid w:val="00E33784"/>
    <w:rsid w:val="00E339CC"/>
    <w:rsid w:val="00E33FE2"/>
    <w:rsid w:val="00E340D7"/>
    <w:rsid w:val="00E3420A"/>
    <w:rsid w:val="00E34B36"/>
    <w:rsid w:val="00E34BFD"/>
    <w:rsid w:val="00E34D13"/>
    <w:rsid w:val="00E34E33"/>
    <w:rsid w:val="00E3503D"/>
    <w:rsid w:val="00E35080"/>
    <w:rsid w:val="00E35331"/>
    <w:rsid w:val="00E3571F"/>
    <w:rsid w:val="00E35A74"/>
    <w:rsid w:val="00E35ADE"/>
    <w:rsid w:val="00E363F8"/>
    <w:rsid w:val="00E36496"/>
    <w:rsid w:val="00E3664A"/>
    <w:rsid w:val="00E36C6D"/>
    <w:rsid w:val="00E36DFC"/>
    <w:rsid w:val="00E37103"/>
    <w:rsid w:val="00E374AA"/>
    <w:rsid w:val="00E375B0"/>
    <w:rsid w:val="00E375B8"/>
    <w:rsid w:val="00E37867"/>
    <w:rsid w:val="00E37A71"/>
    <w:rsid w:val="00E37D4B"/>
    <w:rsid w:val="00E401FC"/>
    <w:rsid w:val="00E403FB"/>
    <w:rsid w:val="00E40533"/>
    <w:rsid w:val="00E40BAD"/>
    <w:rsid w:val="00E40FF9"/>
    <w:rsid w:val="00E4110A"/>
    <w:rsid w:val="00E41193"/>
    <w:rsid w:val="00E4189C"/>
    <w:rsid w:val="00E420D4"/>
    <w:rsid w:val="00E4227A"/>
    <w:rsid w:val="00E4258E"/>
    <w:rsid w:val="00E425D2"/>
    <w:rsid w:val="00E426AB"/>
    <w:rsid w:val="00E430DC"/>
    <w:rsid w:val="00E43842"/>
    <w:rsid w:val="00E43903"/>
    <w:rsid w:val="00E4390A"/>
    <w:rsid w:val="00E43A52"/>
    <w:rsid w:val="00E43E33"/>
    <w:rsid w:val="00E442C2"/>
    <w:rsid w:val="00E444B9"/>
    <w:rsid w:val="00E4488D"/>
    <w:rsid w:val="00E44DDC"/>
    <w:rsid w:val="00E4597C"/>
    <w:rsid w:val="00E46533"/>
    <w:rsid w:val="00E46570"/>
    <w:rsid w:val="00E46999"/>
    <w:rsid w:val="00E46CF4"/>
    <w:rsid w:val="00E46F25"/>
    <w:rsid w:val="00E471F7"/>
    <w:rsid w:val="00E4733D"/>
    <w:rsid w:val="00E474EE"/>
    <w:rsid w:val="00E47658"/>
    <w:rsid w:val="00E47BA3"/>
    <w:rsid w:val="00E501D1"/>
    <w:rsid w:val="00E507EE"/>
    <w:rsid w:val="00E50CEF"/>
    <w:rsid w:val="00E51AB7"/>
    <w:rsid w:val="00E51B76"/>
    <w:rsid w:val="00E51D54"/>
    <w:rsid w:val="00E52930"/>
    <w:rsid w:val="00E52E81"/>
    <w:rsid w:val="00E533F8"/>
    <w:rsid w:val="00E537B4"/>
    <w:rsid w:val="00E53B6E"/>
    <w:rsid w:val="00E54103"/>
    <w:rsid w:val="00E545AA"/>
    <w:rsid w:val="00E54726"/>
    <w:rsid w:val="00E54747"/>
    <w:rsid w:val="00E54874"/>
    <w:rsid w:val="00E54A8D"/>
    <w:rsid w:val="00E54C20"/>
    <w:rsid w:val="00E554CA"/>
    <w:rsid w:val="00E56067"/>
    <w:rsid w:val="00E56075"/>
    <w:rsid w:val="00E561BD"/>
    <w:rsid w:val="00E56260"/>
    <w:rsid w:val="00E56298"/>
    <w:rsid w:val="00E5672C"/>
    <w:rsid w:val="00E56942"/>
    <w:rsid w:val="00E5694A"/>
    <w:rsid w:val="00E56C23"/>
    <w:rsid w:val="00E56D03"/>
    <w:rsid w:val="00E5743C"/>
    <w:rsid w:val="00E57CB5"/>
    <w:rsid w:val="00E57D94"/>
    <w:rsid w:val="00E6001D"/>
    <w:rsid w:val="00E60276"/>
    <w:rsid w:val="00E60495"/>
    <w:rsid w:val="00E60632"/>
    <w:rsid w:val="00E60660"/>
    <w:rsid w:val="00E61043"/>
    <w:rsid w:val="00E61102"/>
    <w:rsid w:val="00E613C7"/>
    <w:rsid w:val="00E615F0"/>
    <w:rsid w:val="00E616DA"/>
    <w:rsid w:val="00E61CF3"/>
    <w:rsid w:val="00E61DFD"/>
    <w:rsid w:val="00E61F69"/>
    <w:rsid w:val="00E622F2"/>
    <w:rsid w:val="00E62469"/>
    <w:rsid w:val="00E62E87"/>
    <w:rsid w:val="00E63082"/>
    <w:rsid w:val="00E637EF"/>
    <w:rsid w:val="00E63880"/>
    <w:rsid w:val="00E63900"/>
    <w:rsid w:val="00E63ADC"/>
    <w:rsid w:val="00E63DE6"/>
    <w:rsid w:val="00E642BF"/>
    <w:rsid w:val="00E6430B"/>
    <w:rsid w:val="00E6463F"/>
    <w:rsid w:val="00E6489D"/>
    <w:rsid w:val="00E649EE"/>
    <w:rsid w:val="00E64C17"/>
    <w:rsid w:val="00E64E6D"/>
    <w:rsid w:val="00E64FE6"/>
    <w:rsid w:val="00E6561F"/>
    <w:rsid w:val="00E6577E"/>
    <w:rsid w:val="00E65898"/>
    <w:rsid w:val="00E659C5"/>
    <w:rsid w:val="00E65A8D"/>
    <w:rsid w:val="00E65AFC"/>
    <w:rsid w:val="00E65DCD"/>
    <w:rsid w:val="00E6611E"/>
    <w:rsid w:val="00E661A6"/>
    <w:rsid w:val="00E662DD"/>
    <w:rsid w:val="00E66935"/>
    <w:rsid w:val="00E670D0"/>
    <w:rsid w:val="00E6714F"/>
    <w:rsid w:val="00E67272"/>
    <w:rsid w:val="00E6730D"/>
    <w:rsid w:val="00E67808"/>
    <w:rsid w:val="00E67A59"/>
    <w:rsid w:val="00E67B71"/>
    <w:rsid w:val="00E701B5"/>
    <w:rsid w:val="00E70C19"/>
    <w:rsid w:val="00E70D96"/>
    <w:rsid w:val="00E70EBB"/>
    <w:rsid w:val="00E7111D"/>
    <w:rsid w:val="00E720B5"/>
    <w:rsid w:val="00E723FB"/>
    <w:rsid w:val="00E72F6A"/>
    <w:rsid w:val="00E7302C"/>
    <w:rsid w:val="00E730F0"/>
    <w:rsid w:val="00E73173"/>
    <w:rsid w:val="00E7363F"/>
    <w:rsid w:val="00E73B01"/>
    <w:rsid w:val="00E73B38"/>
    <w:rsid w:val="00E73D23"/>
    <w:rsid w:val="00E7413D"/>
    <w:rsid w:val="00E746EF"/>
    <w:rsid w:val="00E74CFE"/>
    <w:rsid w:val="00E74E85"/>
    <w:rsid w:val="00E756CA"/>
    <w:rsid w:val="00E75CA5"/>
    <w:rsid w:val="00E75DD8"/>
    <w:rsid w:val="00E7673D"/>
    <w:rsid w:val="00E76906"/>
    <w:rsid w:val="00E76A76"/>
    <w:rsid w:val="00E7717A"/>
    <w:rsid w:val="00E77383"/>
    <w:rsid w:val="00E774D6"/>
    <w:rsid w:val="00E77E6F"/>
    <w:rsid w:val="00E77EA1"/>
    <w:rsid w:val="00E806FC"/>
    <w:rsid w:val="00E80C8F"/>
    <w:rsid w:val="00E80ED1"/>
    <w:rsid w:val="00E81DA9"/>
    <w:rsid w:val="00E824DB"/>
    <w:rsid w:val="00E82684"/>
    <w:rsid w:val="00E82693"/>
    <w:rsid w:val="00E8340D"/>
    <w:rsid w:val="00E8363F"/>
    <w:rsid w:val="00E83697"/>
    <w:rsid w:val="00E836A9"/>
    <w:rsid w:val="00E8370D"/>
    <w:rsid w:val="00E83C09"/>
    <w:rsid w:val="00E840B5"/>
    <w:rsid w:val="00E84205"/>
    <w:rsid w:val="00E84980"/>
    <w:rsid w:val="00E84A45"/>
    <w:rsid w:val="00E8512F"/>
    <w:rsid w:val="00E85130"/>
    <w:rsid w:val="00E85200"/>
    <w:rsid w:val="00E85242"/>
    <w:rsid w:val="00E85512"/>
    <w:rsid w:val="00E85836"/>
    <w:rsid w:val="00E8583C"/>
    <w:rsid w:val="00E85A07"/>
    <w:rsid w:val="00E85B75"/>
    <w:rsid w:val="00E85E0A"/>
    <w:rsid w:val="00E85EF0"/>
    <w:rsid w:val="00E86069"/>
    <w:rsid w:val="00E86322"/>
    <w:rsid w:val="00E86498"/>
    <w:rsid w:val="00E86D81"/>
    <w:rsid w:val="00E8712E"/>
    <w:rsid w:val="00E87195"/>
    <w:rsid w:val="00E87303"/>
    <w:rsid w:val="00E87389"/>
    <w:rsid w:val="00E874D7"/>
    <w:rsid w:val="00E8789F"/>
    <w:rsid w:val="00E87A4E"/>
    <w:rsid w:val="00E87BDE"/>
    <w:rsid w:val="00E904A1"/>
    <w:rsid w:val="00E90939"/>
    <w:rsid w:val="00E9093A"/>
    <w:rsid w:val="00E90F05"/>
    <w:rsid w:val="00E91037"/>
    <w:rsid w:val="00E91650"/>
    <w:rsid w:val="00E916AA"/>
    <w:rsid w:val="00E918AE"/>
    <w:rsid w:val="00E9247A"/>
    <w:rsid w:val="00E92572"/>
    <w:rsid w:val="00E927DF"/>
    <w:rsid w:val="00E93213"/>
    <w:rsid w:val="00E93B8E"/>
    <w:rsid w:val="00E94880"/>
    <w:rsid w:val="00E951A2"/>
    <w:rsid w:val="00E9557A"/>
    <w:rsid w:val="00E957F4"/>
    <w:rsid w:val="00E95D5C"/>
    <w:rsid w:val="00E95E79"/>
    <w:rsid w:val="00E95EF4"/>
    <w:rsid w:val="00E95F47"/>
    <w:rsid w:val="00E961E8"/>
    <w:rsid w:val="00E96469"/>
    <w:rsid w:val="00E96559"/>
    <w:rsid w:val="00E96D50"/>
    <w:rsid w:val="00E97820"/>
    <w:rsid w:val="00E9790B"/>
    <w:rsid w:val="00E97BB8"/>
    <w:rsid w:val="00E97C45"/>
    <w:rsid w:val="00EA002A"/>
    <w:rsid w:val="00EA0627"/>
    <w:rsid w:val="00EA08EB"/>
    <w:rsid w:val="00EA0908"/>
    <w:rsid w:val="00EA09E0"/>
    <w:rsid w:val="00EA0DD2"/>
    <w:rsid w:val="00EA0DF7"/>
    <w:rsid w:val="00EA0FD6"/>
    <w:rsid w:val="00EA11AF"/>
    <w:rsid w:val="00EA16B4"/>
    <w:rsid w:val="00EA1713"/>
    <w:rsid w:val="00EA1A8E"/>
    <w:rsid w:val="00EA1E37"/>
    <w:rsid w:val="00EA2128"/>
    <w:rsid w:val="00EA2CC5"/>
    <w:rsid w:val="00EA2D3F"/>
    <w:rsid w:val="00EA2FBA"/>
    <w:rsid w:val="00EA34F3"/>
    <w:rsid w:val="00EA3631"/>
    <w:rsid w:val="00EA36DB"/>
    <w:rsid w:val="00EA36F5"/>
    <w:rsid w:val="00EA394E"/>
    <w:rsid w:val="00EA4BDC"/>
    <w:rsid w:val="00EA527F"/>
    <w:rsid w:val="00EA528B"/>
    <w:rsid w:val="00EA5BEA"/>
    <w:rsid w:val="00EA5E8F"/>
    <w:rsid w:val="00EA613E"/>
    <w:rsid w:val="00EA6711"/>
    <w:rsid w:val="00EA6D74"/>
    <w:rsid w:val="00EA7009"/>
    <w:rsid w:val="00EA72CA"/>
    <w:rsid w:val="00EA7655"/>
    <w:rsid w:val="00EA7B40"/>
    <w:rsid w:val="00EA7B45"/>
    <w:rsid w:val="00EB00FC"/>
    <w:rsid w:val="00EB0420"/>
    <w:rsid w:val="00EB04BA"/>
    <w:rsid w:val="00EB0A66"/>
    <w:rsid w:val="00EB0AEB"/>
    <w:rsid w:val="00EB0CFD"/>
    <w:rsid w:val="00EB0F49"/>
    <w:rsid w:val="00EB1526"/>
    <w:rsid w:val="00EB1715"/>
    <w:rsid w:val="00EB17A1"/>
    <w:rsid w:val="00EB183F"/>
    <w:rsid w:val="00EB1BEF"/>
    <w:rsid w:val="00EB1E0D"/>
    <w:rsid w:val="00EB3209"/>
    <w:rsid w:val="00EB3611"/>
    <w:rsid w:val="00EB36E1"/>
    <w:rsid w:val="00EB3BAB"/>
    <w:rsid w:val="00EB3F0B"/>
    <w:rsid w:val="00EB400D"/>
    <w:rsid w:val="00EB441B"/>
    <w:rsid w:val="00EB4587"/>
    <w:rsid w:val="00EB4639"/>
    <w:rsid w:val="00EB480D"/>
    <w:rsid w:val="00EB4A28"/>
    <w:rsid w:val="00EB4D69"/>
    <w:rsid w:val="00EB5663"/>
    <w:rsid w:val="00EB6178"/>
    <w:rsid w:val="00EB624D"/>
    <w:rsid w:val="00EB6872"/>
    <w:rsid w:val="00EB7B5C"/>
    <w:rsid w:val="00EB7EA5"/>
    <w:rsid w:val="00EC02BF"/>
    <w:rsid w:val="00EC03EB"/>
    <w:rsid w:val="00EC0481"/>
    <w:rsid w:val="00EC0647"/>
    <w:rsid w:val="00EC0924"/>
    <w:rsid w:val="00EC0AA2"/>
    <w:rsid w:val="00EC0AC9"/>
    <w:rsid w:val="00EC0CC3"/>
    <w:rsid w:val="00EC0DC1"/>
    <w:rsid w:val="00EC10DA"/>
    <w:rsid w:val="00EC1122"/>
    <w:rsid w:val="00EC120C"/>
    <w:rsid w:val="00EC13ED"/>
    <w:rsid w:val="00EC1495"/>
    <w:rsid w:val="00EC1E7A"/>
    <w:rsid w:val="00EC1FC4"/>
    <w:rsid w:val="00EC21D4"/>
    <w:rsid w:val="00EC2205"/>
    <w:rsid w:val="00EC2376"/>
    <w:rsid w:val="00EC2398"/>
    <w:rsid w:val="00EC2744"/>
    <w:rsid w:val="00EC2C9D"/>
    <w:rsid w:val="00EC2F21"/>
    <w:rsid w:val="00EC2FA8"/>
    <w:rsid w:val="00EC2FCF"/>
    <w:rsid w:val="00EC335D"/>
    <w:rsid w:val="00EC33E3"/>
    <w:rsid w:val="00EC3867"/>
    <w:rsid w:val="00EC3BA9"/>
    <w:rsid w:val="00EC43EE"/>
    <w:rsid w:val="00EC5028"/>
    <w:rsid w:val="00EC5224"/>
    <w:rsid w:val="00EC5509"/>
    <w:rsid w:val="00EC551D"/>
    <w:rsid w:val="00EC58F4"/>
    <w:rsid w:val="00EC5CBD"/>
    <w:rsid w:val="00EC5D11"/>
    <w:rsid w:val="00EC5E06"/>
    <w:rsid w:val="00EC690B"/>
    <w:rsid w:val="00EC6AB9"/>
    <w:rsid w:val="00EC7072"/>
    <w:rsid w:val="00EC7124"/>
    <w:rsid w:val="00EC76A5"/>
    <w:rsid w:val="00EC7A74"/>
    <w:rsid w:val="00EC7DF3"/>
    <w:rsid w:val="00ED0185"/>
    <w:rsid w:val="00ED01C9"/>
    <w:rsid w:val="00ED100A"/>
    <w:rsid w:val="00ED11AF"/>
    <w:rsid w:val="00ED1E5B"/>
    <w:rsid w:val="00ED2276"/>
    <w:rsid w:val="00ED2501"/>
    <w:rsid w:val="00ED2762"/>
    <w:rsid w:val="00ED2A7C"/>
    <w:rsid w:val="00ED2F8C"/>
    <w:rsid w:val="00ED312A"/>
    <w:rsid w:val="00ED35A2"/>
    <w:rsid w:val="00ED3697"/>
    <w:rsid w:val="00ED3938"/>
    <w:rsid w:val="00ED3DC2"/>
    <w:rsid w:val="00ED3EE6"/>
    <w:rsid w:val="00ED413B"/>
    <w:rsid w:val="00ED4547"/>
    <w:rsid w:val="00ED4841"/>
    <w:rsid w:val="00ED49D1"/>
    <w:rsid w:val="00ED4CFC"/>
    <w:rsid w:val="00ED4F20"/>
    <w:rsid w:val="00ED53FE"/>
    <w:rsid w:val="00ED55FF"/>
    <w:rsid w:val="00ED58D1"/>
    <w:rsid w:val="00ED5B56"/>
    <w:rsid w:val="00ED5DA6"/>
    <w:rsid w:val="00ED605E"/>
    <w:rsid w:val="00ED60D0"/>
    <w:rsid w:val="00ED66FE"/>
    <w:rsid w:val="00ED6A23"/>
    <w:rsid w:val="00ED6B58"/>
    <w:rsid w:val="00ED7217"/>
    <w:rsid w:val="00ED7730"/>
    <w:rsid w:val="00ED7832"/>
    <w:rsid w:val="00ED78E6"/>
    <w:rsid w:val="00ED7C02"/>
    <w:rsid w:val="00ED7F56"/>
    <w:rsid w:val="00EE019C"/>
    <w:rsid w:val="00EE01D6"/>
    <w:rsid w:val="00EE05C3"/>
    <w:rsid w:val="00EE0AAE"/>
    <w:rsid w:val="00EE0DC6"/>
    <w:rsid w:val="00EE10BB"/>
    <w:rsid w:val="00EE1228"/>
    <w:rsid w:val="00EE125E"/>
    <w:rsid w:val="00EE125F"/>
    <w:rsid w:val="00EE137F"/>
    <w:rsid w:val="00EE13AC"/>
    <w:rsid w:val="00EE13F5"/>
    <w:rsid w:val="00EE18B9"/>
    <w:rsid w:val="00EE2BBE"/>
    <w:rsid w:val="00EE38F3"/>
    <w:rsid w:val="00EE3A0C"/>
    <w:rsid w:val="00EE3B2A"/>
    <w:rsid w:val="00EE463C"/>
    <w:rsid w:val="00EE48F8"/>
    <w:rsid w:val="00EE5300"/>
    <w:rsid w:val="00EE551A"/>
    <w:rsid w:val="00EE591F"/>
    <w:rsid w:val="00EE5B30"/>
    <w:rsid w:val="00EE607B"/>
    <w:rsid w:val="00EE60AA"/>
    <w:rsid w:val="00EE689C"/>
    <w:rsid w:val="00EE6AD6"/>
    <w:rsid w:val="00EE78B4"/>
    <w:rsid w:val="00EE7B26"/>
    <w:rsid w:val="00EF0445"/>
    <w:rsid w:val="00EF04DD"/>
    <w:rsid w:val="00EF0ACB"/>
    <w:rsid w:val="00EF0E4C"/>
    <w:rsid w:val="00EF184E"/>
    <w:rsid w:val="00EF1953"/>
    <w:rsid w:val="00EF1A20"/>
    <w:rsid w:val="00EF1E05"/>
    <w:rsid w:val="00EF2ECD"/>
    <w:rsid w:val="00EF2F3D"/>
    <w:rsid w:val="00EF353D"/>
    <w:rsid w:val="00EF3AEF"/>
    <w:rsid w:val="00EF3BEA"/>
    <w:rsid w:val="00EF45AD"/>
    <w:rsid w:val="00EF46C1"/>
    <w:rsid w:val="00EF4B90"/>
    <w:rsid w:val="00EF4E4E"/>
    <w:rsid w:val="00EF501D"/>
    <w:rsid w:val="00EF5183"/>
    <w:rsid w:val="00EF580C"/>
    <w:rsid w:val="00EF5A12"/>
    <w:rsid w:val="00EF60C2"/>
    <w:rsid w:val="00EF6423"/>
    <w:rsid w:val="00EF645D"/>
    <w:rsid w:val="00EF66FE"/>
    <w:rsid w:val="00EF7D05"/>
    <w:rsid w:val="00F002E1"/>
    <w:rsid w:val="00F003C0"/>
    <w:rsid w:val="00F0096B"/>
    <w:rsid w:val="00F0111A"/>
    <w:rsid w:val="00F01390"/>
    <w:rsid w:val="00F016EF"/>
    <w:rsid w:val="00F018CE"/>
    <w:rsid w:val="00F01B38"/>
    <w:rsid w:val="00F01D78"/>
    <w:rsid w:val="00F024F9"/>
    <w:rsid w:val="00F02A25"/>
    <w:rsid w:val="00F02A91"/>
    <w:rsid w:val="00F03532"/>
    <w:rsid w:val="00F03653"/>
    <w:rsid w:val="00F0397B"/>
    <w:rsid w:val="00F04002"/>
    <w:rsid w:val="00F0421B"/>
    <w:rsid w:val="00F05422"/>
    <w:rsid w:val="00F0620E"/>
    <w:rsid w:val="00F06211"/>
    <w:rsid w:val="00F06291"/>
    <w:rsid w:val="00F06560"/>
    <w:rsid w:val="00F0689A"/>
    <w:rsid w:val="00F06B48"/>
    <w:rsid w:val="00F06E4C"/>
    <w:rsid w:val="00F073DB"/>
    <w:rsid w:val="00F07565"/>
    <w:rsid w:val="00F07F54"/>
    <w:rsid w:val="00F101C2"/>
    <w:rsid w:val="00F1026C"/>
    <w:rsid w:val="00F10610"/>
    <w:rsid w:val="00F10750"/>
    <w:rsid w:val="00F10979"/>
    <w:rsid w:val="00F10A6C"/>
    <w:rsid w:val="00F10CA9"/>
    <w:rsid w:val="00F10DCA"/>
    <w:rsid w:val="00F10F46"/>
    <w:rsid w:val="00F10FF9"/>
    <w:rsid w:val="00F1107C"/>
    <w:rsid w:val="00F1135B"/>
    <w:rsid w:val="00F11550"/>
    <w:rsid w:val="00F116C3"/>
    <w:rsid w:val="00F117BC"/>
    <w:rsid w:val="00F118EA"/>
    <w:rsid w:val="00F12516"/>
    <w:rsid w:val="00F12CD7"/>
    <w:rsid w:val="00F12D4A"/>
    <w:rsid w:val="00F12F55"/>
    <w:rsid w:val="00F13444"/>
    <w:rsid w:val="00F13E62"/>
    <w:rsid w:val="00F13E7B"/>
    <w:rsid w:val="00F13EBD"/>
    <w:rsid w:val="00F14095"/>
    <w:rsid w:val="00F14331"/>
    <w:rsid w:val="00F14711"/>
    <w:rsid w:val="00F149BC"/>
    <w:rsid w:val="00F14BE2"/>
    <w:rsid w:val="00F14C98"/>
    <w:rsid w:val="00F1556C"/>
    <w:rsid w:val="00F15761"/>
    <w:rsid w:val="00F1591E"/>
    <w:rsid w:val="00F163F4"/>
    <w:rsid w:val="00F16550"/>
    <w:rsid w:val="00F16A7E"/>
    <w:rsid w:val="00F173B0"/>
    <w:rsid w:val="00F17462"/>
    <w:rsid w:val="00F17C49"/>
    <w:rsid w:val="00F17FCD"/>
    <w:rsid w:val="00F2050F"/>
    <w:rsid w:val="00F20705"/>
    <w:rsid w:val="00F20FA5"/>
    <w:rsid w:val="00F210F7"/>
    <w:rsid w:val="00F21715"/>
    <w:rsid w:val="00F2174F"/>
    <w:rsid w:val="00F21753"/>
    <w:rsid w:val="00F2230C"/>
    <w:rsid w:val="00F22448"/>
    <w:rsid w:val="00F22543"/>
    <w:rsid w:val="00F22AE3"/>
    <w:rsid w:val="00F22EF3"/>
    <w:rsid w:val="00F244CC"/>
    <w:rsid w:val="00F24862"/>
    <w:rsid w:val="00F24AF2"/>
    <w:rsid w:val="00F24B07"/>
    <w:rsid w:val="00F252C8"/>
    <w:rsid w:val="00F255B4"/>
    <w:rsid w:val="00F2563A"/>
    <w:rsid w:val="00F25A94"/>
    <w:rsid w:val="00F25CD3"/>
    <w:rsid w:val="00F25EC5"/>
    <w:rsid w:val="00F260B2"/>
    <w:rsid w:val="00F26332"/>
    <w:rsid w:val="00F263A2"/>
    <w:rsid w:val="00F26599"/>
    <w:rsid w:val="00F26818"/>
    <w:rsid w:val="00F26A0C"/>
    <w:rsid w:val="00F26A9E"/>
    <w:rsid w:val="00F27046"/>
    <w:rsid w:val="00F27116"/>
    <w:rsid w:val="00F27375"/>
    <w:rsid w:val="00F27779"/>
    <w:rsid w:val="00F27C3A"/>
    <w:rsid w:val="00F27E95"/>
    <w:rsid w:val="00F30094"/>
    <w:rsid w:val="00F301FA"/>
    <w:rsid w:val="00F3021C"/>
    <w:rsid w:val="00F30428"/>
    <w:rsid w:val="00F3050C"/>
    <w:rsid w:val="00F307B7"/>
    <w:rsid w:val="00F308BD"/>
    <w:rsid w:val="00F30E60"/>
    <w:rsid w:val="00F3108A"/>
    <w:rsid w:val="00F311C1"/>
    <w:rsid w:val="00F313A3"/>
    <w:rsid w:val="00F314B2"/>
    <w:rsid w:val="00F31609"/>
    <w:rsid w:val="00F3163C"/>
    <w:rsid w:val="00F3177F"/>
    <w:rsid w:val="00F31C3F"/>
    <w:rsid w:val="00F320F4"/>
    <w:rsid w:val="00F321A6"/>
    <w:rsid w:val="00F322B0"/>
    <w:rsid w:val="00F325A4"/>
    <w:rsid w:val="00F3267C"/>
    <w:rsid w:val="00F327B1"/>
    <w:rsid w:val="00F32F4F"/>
    <w:rsid w:val="00F33654"/>
    <w:rsid w:val="00F33BA0"/>
    <w:rsid w:val="00F33EA0"/>
    <w:rsid w:val="00F3461D"/>
    <w:rsid w:val="00F34F2E"/>
    <w:rsid w:val="00F34F51"/>
    <w:rsid w:val="00F34FAA"/>
    <w:rsid w:val="00F3529B"/>
    <w:rsid w:val="00F353D2"/>
    <w:rsid w:val="00F35D32"/>
    <w:rsid w:val="00F35E0C"/>
    <w:rsid w:val="00F369D5"/>
    <w:rsid w:val="00F36E57"/>
    <w:rsid w:val="00F37200"/>
    <w:rsid w:val="00F3720F"/>
    <w:rsid w:val="00F37961"/>
    <w:rsid w:val="00F379A8"/>
    <w:rsid w:val="00F37B38"/>
    <w:rsid w:val="00F4003E"/>
    <w:rsid w:val="00F4023E"/>
    <w:rsid w:val="00F40241"/>
    <w:rsid w:val="00F4048E"/>
    <w:rsid w:val="00F40D92"/>
    <w:rsid w:val="00F4107A"/>
    <w:rsid w:val="00F413B4"/>
    <w:rsid w:val="00F4151D"/>
    <w:rsid w:val="00F41575"/>
    <w:rsid w:val="00F41C03"/>
    <w:rsid w:val="00F41D30"/>
    <w:rsid w:val="00F422AC"/>
    <w:rsid w:val="00F42464"/>
    <w:rsid w:val="00F427C5"/>
    <w:rsid w:val="00F4289D"/>
    <w:rsid w:val="00F42928"/>
    <w:rsid w:val="00F42954"/>
    <w:rsid w:val="00F42ADF"/>
    <w:rsid w:val="00F42FD8"/>
    <w:rsid w:val="00F43010"/>
    <w:rsid w:val="00F431CF"/>
    <w:rsid w:val="00F439CD"/>
    <w:rsid w:val="00F43A3B"/>
    <w:rsid w:val="00F43A83"/>
    <w:rsid w:val="00F43B24"/>
    <w:rsid w:val="00F43B29"/>
    <w:rsid w:val="00F43C2A"/>
    <w:rsid w:val="00F44631"/>
    <w:rsid w:val="00F44AA6"/>
    <w:rsid w:val="00F44F23"/>
    <w:rsid w:val="00F44F38"/>
    <w:rsid w:val="00F450C1"/>
    <w:rsid w:val="00F456FC"/>
    <w:rsid w:val="00F45FBC"/>
    <w:rsid w:val="00F4663C"/>
    <w:rsid w:val="00F466B4"/>
    <w:rsid w:val="00F46CE9"/>
    <w:rsid w:val="00F46FF9"/>
    <w:rsid w:val="00F47028"/>
    <w:rsid w:val="00F47099"/>
    <w:rsid w:val="00F4736A"/>
    <w:rsid w:val="00F47391"/>
    <w:rsid w:val="00F504CC"/>
    <w:rsid w:val="00F506FA"/>
    <w:rsid w:val="00F50995"/>
    <w:rsid w:val="00F50B3C"/>
    <w:rsid w:val="00F50BD0"/>
    <w:rsid w:val="00F50CBB"/>
    <w:rsid w:val="00F50E8A"/>
    <w:rsid w:val="00F51116"/>
    <w:rsid w:val="00F522C7"/>
    <w:rsid w:val="00F523C0"/>
    <w:rsid w:val="00F527E2"/>
    <w:rsid w:val="00F53148"/>
    <w:rsid w:val="00F53186"/>
    <w:rsid w:val="00F53459"/>
    <w:rsid w:val="00F534E1"/>
    <w:rsid w:val="00F53C50"/>
    <w:rsid w:val="00F53DE4"/>
    <w:rsid w:val="00F53F0F"/>
    <w:rsid w:val="00F54119"/>
    <w:rsid w:val="00F5457B"/>
    <w:rsid w:val="00F54674"/>
    <w:rsid w:val="00F54AF9"/>
    <w:rsid w:val="00F55212"/>
    <w:rsid w:val="00F557AE"/>
    <w:rsid w:val="00F5581C"/>
    <w:rsid w:val="00F5589B"/>
    <w:rsid w:val="00F56130"/>
    <w:rsid w:val="00F56564"/>
    <w:rsid w:val="00F57832"/>
    <w:rsid w:val="00F57B4F"/>
    <w:rsid w:val="00F57D6A"/>
    <w:rsid w:val="00F60484"/>
    <w:rsid w:val="00F60698"/>
    <w:rsid w:val="00F60716"/>
    <w:rsid w:val="00F6072A"/>
    <w:rsid w:val="00F60B1D"/>
    <w:rsid w:val="00F61129"/>
    <w:rsid w:val="00F61960"/>
    <w:rsid w:val="00F61CD9"/>
    <w:rsid w:val="00F61D25"/>
    <w:rsid w:val="00F62008"/>
    <w:rsid w:val="00F620A2"/>
    <w:rsid w:val="00F623B3"/>
    <w:rsid w:val="00F625B0"/>
    <w:rsid w:val="00F626FC"/>
    <w:rsid w:val="00F62B3A"/>
    <w:rsid w:val="00F62C0F"/>
    <w:rsid w:val="00F63231"/>
    <w:rsid w:val="00F63542"/>
    <w:rsid w:val="00F63CE6"/>
    <w:rsid w:val="00F641D7"/>
    <w:rsid w:val="00F6424A"/>
    <w:rsid w:val="00F64719"/>
    <w:rsid w:val="00F647AA"/>
    <w:rsid w:val="00F64980"/>
    <w:rsid w:val="00F64AFC"/>
    <w:rsid w:val="00F64C6F"/>
    <w:rsid w:val="00F64E3B"/>
    <w:rsid w:val="00F64E57"/>
    <w:rsid w:val="00F650EB"/>
    <w:rsid w:val="00F6533A"/>
    <w:rsid w:val="00F6560D"/>
    <w:rsid w:val="00F65686"/>
    <w:rsid w:val="00F659FA"/>
    <w:rsid w:val="00F65A16"/>
    <w:rsid w:val="00F65C25"/>
    <w:rsid w:val="00F65F9B"/>
    <w:rsid w:val="00F667CA"/>
    <w:rsid w:val="00F66AE2"/>
    <w:rsid w:val="00F67557"/>
    <w:rsid w:val="00F675BD"/>
    <w:rsid w:val="00F67690"/>
    <w:rsid w:val="00F67965"/>
    <w:rsid w:val="00F67A47"/>
    <w:rsid w:val="00F67EE7"/>
    <w:rsid w:val="00F70256"/>
    <w:rsid w:val="00F70264"/>
    <w:rsid w:val="00F7038F"/>
    <w:rsid w:val="00F70882"/>
    <w:rsid w:val="00F70902"/>
    <w:rsid w:val="00F71AF9"/>
    <w:rsid w:val="00F72111"/>
    <w:rsid w:val="00F721E6"/>
    <w:rsid w:val="00F72428"/>
    <w:rsid w:val="00F726C5"/>
    <w:rsid w:val="00F72B38"/>
    <w:rsid w:val="00F72B85"/>
    <w:rsid w:val="00F72C2F"/>
    <w:rsid w:val="00F72C43"/>
    <w:rsid w:val="00F73160"/>
    <w:rsid w:val="00F734C0"/>
    <w:rsid w:val="00F73AAD"/>
    <w:rsid w:val="00F7426F"/>
    <w:rsid w:val="00F74417"/>
    <w:rsid w:val="00F744B6"/>
    <w:rsid w:val="00F747A4"/>
    <w:rsid w:val="00F7480D"/>
    <w:rsid w:val="00F74ED9"/>
    <w:rsid w:val="00F750B0"/>
    <w:rsid w:val="00F7523A"/>
    <w:rsid w:val="00F75333"/>
    <w:rsid w:val="00F755C0"/>
    <w:rsid w:val="00F75782"/>
    <w:rsid w:val="00F757BA"/>
    <w:rsid w:val="00F760FD"/>
    <w:rsid w:val="00F76188"/>
    <w:rsid w:val="00F76602"/>
    <w:rsid w:val="00F7694A"/>
    <w:rsid w:val="00F77048"/>
    <w:rsid w:val="00F77260"/>
    <w:rsid w:val="00F7726B"/>
    <w:rsid w:val="00F77435"/>
    <w:rsid w:val="00F77692"/>
    <w:rsid w:val="00F77AD9"/>
    <w:rsid w:val="00F77E1E"/>
    <w:rsid w:val="00F80099"/>
    <w:rsid w:val="00F80119"/>
    <w:rsid w:val="00F8049B"/>
    <w:rsid w:val="00F811C0"/>
    <w:rsid w:val="00F81872"/>
    <w:rsid w:val="00F81A30"/>
    <w:rsid w:val="00F81AC7"/>
    <w:rsid w:val="00F81D92"/>
    <w:rsid w:val="00F81F55"/>
    <w:rsid w:val="00F822C2"/>
    <w:rsid w:val="00F822E5"/>
    <w:rsid w:val="00F829B9"/>
    <w:rsid w:val="00F82CA7"/>
    <w:rsid w:val="00F82EA6"/>
    <w:rsid w:val="00F83561"/>
    <w:rsid w:val="00F83E3D"/>
    <w:rsid w:val="00F83EBC"/>
    <w:rsid w:val="00F84A9F"/>
    <w:rsid w:val="00F850A7"/>
    <w:rsid w:val="00F85367"/>
    <w:rsid w:val="00F853CA"/>
    <w:rsid w:val="00F85672"/>
    <w:rsid w:val="00F85C32"/>
    <w:rsid w:val="00F86574"/>
    <w:rsid w:val="00F8657A"/>
    <w:rsid w:val="00F8681A"/>
    <w:rsid w:val="00F86983"/>
    <w:rsid w:val="00F86AE6"/>
    <w:rsid w:val="00F86C4D"/>
    <w:rsid w:val="00F86DEB"/>
    <w:rsid w:val="00F8707A"/>
    <w:rsid w:val="00F87371"/>
    <w:rsid w:val="00F8745E"/>
    <w:rsid w:val="00F87774"/>
    <w:rsid w:val="00F87D76"/>
    <w:rsid w:val="00F87F93"/>
    <w:rsid w:val="00F90258"/>
    <w:rsid w:val="00F902CF"/>
    <w:rsid w:val="00F90323"/>
    <w:rsid w:val="00F90880"/>
    <w:rsid w:val="00F908CA"/>
    <w:rsid w:val="00F909E2"/>
    <w:rsid w:val="00F90C86"/>
    <w:rsid w:val="00F90EE5"/>
    <w:rsid w:val="00F9111C"/>
    <w:rsid w:val="00F914D6"/>
    <w:rsid w:val="00F91B18"/>
    <w:rsid w:val="00F91EEB"/>
    <w:rsid w:val="00F928EA"/>
    <w:rsid w:val="00F92EEE"/>
    <w:rsid w:val="00F938BF"/>
    <w:rsid w:val="00F93958"/>
    <w:rsid w:val="00F93CCF"/>
    <w:rsid w:val="00F93E52"/>
    <w:rsid w:val="00F93FC0"/>
    <w:rsid w:val="00F942EE"/>
    <w:rsid w:val="00F945EF"/>
    <w:rsid w:val="00F947A2"/>
    <w:rsid w:val="00F955E6"/>
    <w:rsid w:val="00F9577E"/>
    <w:rsid w:val="00F9589C"/>
    <w:rsid w:val="00F95A2F"/>
    <w:rsid w:val="00F95DDE"/>
    <w:rsid w:val="00F96346"/>
    <w:rsid w:val="00F964F7"/>
    <w:rsid w:val="00F9664D"/>
    <w:rsid w:val="00F9787D"/>
    <w:rsid w:val="00F97956"/>
    <w:rsid w:val="00F97A62"/>
    <w:rsid w:val="00F97C67"/>
    <w:rsid w:val="00F97D67"/>
    <w:rsid w:val="00F97EB8"/>
    <w:rsid w:val="00F97F15"/>
    <w:rsid w:val="00FA059F"/>
    <w:rsid w:val="00FA08D4"/>
    <w:rsid w:val="00FA10BC"/>
    <w:rsid w:val="00FA1147"/>
    <w:rsid w:val="00FA1265"/>
    <w:rsid w:val="00FA166A"/>
    <w:rsid w:val="00FA19C1"/>
    <w:rsid w:val="00FA1A4B"/>
    <w:rsid w:val="00FA1F34"/>
    <w:rsid w:val="00FA1F43"/>
    <w:rsid w:val="00FA238D"/>
    <w:rsid w:val="00FA24E7"/>
    <w:rsid w:val="00FA2B70"/>
    <w:rsid w:val="00FA30CB"/>
    <w:rsid w:val="00FA3F19"/>
    <w:rsid w:val="00FA40D3"/>
    <w:rsid w:val="00FA4169"/>
    <w:rsid w:val="00FA4262"/>
    <w:rsid w:val="00FA467D"/>
    <w:rsid w:val="00FA48DD"/>
    <w:rsid w:val="00FA4C8D"/>
    <w:rsid w:val="00FA4DB7"/>
    <w:rsid w:val="00FA4E60"/>
    <w:rsid w:val="00FA51F2"/>
    <w:rsid w:val="00FA521B"/>
    <w:rsid w:val="00FA55E1"/>
    <w:rsid w:val="00FA5C16"/>
    <w:rsid w:val="00FA6265"/>
    <w:rsid w:val="00FA681B"/>
    <w:rsid w:val="00FA6BBB"/>
    <w:rsid w:val="00FA6FAE"/>
    <w:rsid w:val="00FA72E2"/>
    <w:rsid w:val="00FA7933"/>
    <w:rsid w:val="00FA7A60"/>
    <w:rsid w:val="00FA7C06"/>
    <w:rsid w:val="00FB0509"/>
    <w:rsid w:val="00FB05FF"/>
    <w:rsid w:val="00FB086B"/>
    <w:rsid w:val="00FB0C87"/>
    <w:rsid w:val="00FB1007"/>
    <w:rsid w:val="00FB1118"/>
    <w:rsid w:val="00FB1222"/>
    <w:rsid w:val="00FB154A"/>
    <w:rsid w:val="00FB1693"/>
    <w:rsid w:val="00FB16FC"/>
    <w:rsid w:val="00FB17BC"/>
    <w:rsid w:val="00FB195D"/>
    <w:rsid w:val="00FB1BFA"/>
    <w:rsid w:val="00FB1EFD"/>
    <w:rsid w:val="00FB1F5C"/>
    <w:rsid w:val="00FB1F81"/>
    <w:rsid w:val="00FB267F"/>
    <w:rsid w:val="00FB30D6"/>
    <w:rsid w:val="00FB31FF"/>
    <w:rsid w:val="00FB333D"/>
    <w:rsid w:val="00FB33FF"/>
    <w:rsid w:val="00FB3422"/>
    <w:rsid w:val="00FB3768"/>
    <w:rsid w:val="00FB3867"/>
    <w:rsid w:val="00FB3B0B"/>
    <w:rsid w:val="00FB3B74"/>
    <w:rsid w:val="00FB3DC8"/>
    <w:rsid w:val="00FB3F73"/>
    <w:rsid w:val="00FB4344"/>
    <w:rsid w:val="00FB4782"/>
    <w:rsid w:val="00FB48FF"/>
    <w:rsid w:val="00FB528F"/>
    <w:rsid w:val="00FB538D"/>
    <w:rsid w:val="00FB5858"/>
    <w:rsid w:val="00FB59A1"/>
    <w:rsid w:val="00FB5A4D"/>
    <w:rsid w:val="00FB5B78"/>
    <w:rsid w:val="00FB6AF5"/>
    <w:rsid w:val="00FB6CFE"/>
    <w:rsid w:val="00FB6DB1"/>
    <w:rsid w:val="00FB7192"/>
    <w:rsid w:val="00FB73A9"/>
    <w:rsid w:val="00FB7609"/>
    <w:rsid w:val="00FB7BCC"/>
    <w:rsid w:val="00FB7D4C"/>
    <w:rsid w:val="00FC00DA"/>
    <w:rsid w:val="00FC013C"/>
    <w:rsid w:val="00FC05AD"/>
    <w:rsid w:val="00FC069A"/>
    <w:rsid w:val="00FC0E26"/>
    <w:rsid w:val="00FC0FC8"/>
    <w:rsid w:val="00FC0FE7"/>
    <w:rsid w:val="00FC11E6"/>
    <w:rsid w:val="00FC17B0"/>
    <w:rsid w:val="00FC1823"/>
    <w:rsid w:val="00FC187C"/>
    <w:rsid w:val="00FC1A72"/>
    <w:rsid w:val="00FC1B1F"/>
    <w:rsid w:val="00FC1D14"/>
    <w:rsid w:val="00FC2013"/>
    <w:rsid w:val="00FC28A9"/>
    <w:rsid w:val="00FC29C7"/>
    <w:rsid w:val="00FC2EFE"/>
    <w:rsid w:val="00FC34C4"/>
    <w:rsid w:val="00FC35C4"/>
    <w:rsid w:val="00FC369D"/>
    <w:rsid w:val="00FC3818"/>
    <w:rsid w:val="00FC3AB3"/>
    <w:rsid w:val="00FC3BDA"/>
    <w:rsid w:val="00FC3F26"/>
    <w:rsid w:val="00FC4046"/>
    <w:rsid w:val="00FC44BE"/>
    <w:rsid w:val="00FC4584"/>
    <w:rsid w:val="00FC4CE3"/>
    <w:rsid w:val="00FC506F"/>
    <w:rsid w:val="00FC51B2"/>
    <w:rsid w:val="00FC54B6"/>
    <w:rsid w:val="00FC5566"/>
    <w:rsid w:val="00FC5695"/>
    <w:rsid w:val="00FC56CE"/>
    <w:rsid w:val="00FC57CF"/>
    <w:rsid w:val="00FC5E12"/>
    <w:rsid w:val="00FC6197"/>
    <w:rsid w:val="00FC6591"/>
    <w:rsid w:val="00FC65F0"/>
    <w:rsid w:val="00FC6786"/>
    <w:rsid w:val="00FC699F"/>
    <w:rsid w:val="00FC69A3"/>
    <w:rsid w:val="00FC6A12"/>
    <w:rsid w:val="00FC6D05"/>
    <w:rsid w:val="00FC6DF5"/>
    <w:rsid w:val="00FC6DFF"/>
    <w:rsid w:val="00FC6F11"/>
    <w:rsid w:val="00FC72F6"/>
    <w:rsid w:val="00FC7333"/>
    <w:rsid w:val="00FC7702"/>
    <w:rsid w:val="00FC78FD"/>
    <w:rsid w:val="00FC7EF8"/>
    <w:rsid w:val="00FC7FB8"/>
    <w:rsid w:val="00FD042B"/>
    <w:rsid w:val="00FD06D7"/>
    <w:rsid w:val="00FD09A8"/>
    <w:rsid w:val="00FD09BD"/>
    <w:rsid w:val="00FD0AC9"/>
    <w:rsid w:val="00FD0C6D"/>
    <w:rsid w:val="00FD0DEA"/>
    <w:rsid w:val="00FD10EE"/>
    <w:rsid w:val="00FD1B5F"/>
    <w:rsid w:val="00FD1BD8"/>
    <w:rsid w:val="00FD1DC4"/>
    <w:rsid w:val="00FD20F3"/>
    <w:rsid w:val="00FD220A"/>
    <w:rsid w:val="00FD23B9"/>
    <w:rsid w:val="00FD254E"/>
    <w:rsid w:val="00FD27AA"/>
    <w:rsid w:val="00FD28C4"/>
    <w:rsid w:val="00FD316E"/>
    <w:rsid w:val="00FD32A3"/>
    <w:rsid w:val="00FD38A4"/>
    <w:rsid w:val="00FD38BE"/>
    <w:rsid w:val="00FD3C01"/>
    <w:rsid w:val="00FD43EB"/>
    <w:rsid w:val="00FD47C1"/>
    <w:rsid w:val="00FD4C46"/>
    <w:rsid w:val="00FD4E7F"/>
    <w:rsid w:val="00FD507D"/>
    <w:rsid w:val="00FD50D2"/>
    <w:rsid w:val="00FD5B18"/>
    <w:rsid w:val="00FD5C11"/>
    <w:rsid w:val="00FD5C7E"/>
    <w:rsid w:val="00FD5EDD"/>
    <w:rsid w:val="00FD5EF2"/>
    <w:rsid w:val="00FD60E4"/>
    <w:rsid w:val="00FD62F9"/>
    <w:rsid w:val="00FD664E"/>
    <w:rsid w:val="00FD672E"/>
    <w:rsid w:val="00FD6B0E"/>
    <w:rsid w:val="00FD6C0B"/>
    <w:rsid w:val="00FD71CA"/>
    <w:rsid w:val="00FD738F"/>
    <w:rsid w:val="00FD73DD"/>
    <w:rsid w:val="00FD7693"/>
    <w:rsid w:val="00FD793F"/>
    <w:rsid w:val="00FD7A4D"/>
    <w:rsid w:val="00FE0875"/>
    <w:rsid w:val="00FE1487"/>
    <w:rsid w:val="00FE2362"/>
    <w:rsid w:val="00FE2600"/>
    <w:rsid w:val="00FE2CCF"/>
    <w:rsid w:val="00FE2DE9"/>
    <w:rsid w:val="00FE2F93"/>
    <w:rsid w:val="00FE3089"/>
    <w:rsid w:val="00FE327C"/>
    <w:rsid w:val="00FE3568"/>
    <w:rsid w:val="00FE368B"/>
    <w:rsid w:val="00FE3E02"/>
    <w:rsid w:val="00FE3EF0"/>
    <w:rsid w:val="00FE40A2"/>
    <w:rsid w:val="00FE4300"/>
    <w:rsid w:val="00FE46B4"/>
    <w:rsid w:val="00FE4ECE"/>
    <w:rsid w:val="00FE5280"/>
    <w:rsid w:val="00FE53E1"/>
    <w:rsid w:val="00FE546A"/>
    <w:rsid w:val="00FE580C"/>
    <w:rsid w:val="00FE5A97"/>
    <w:rsid w:val="00FE5AAD"/>
    <w:rsid w:val="00FE5E26"/>
    <w:rsid w:val="00FE6188"/>
    <w:rsid w:val="00FE6270"/>
    <w:rsid w:val="00FE6854"/>
    <w:rsid w:val="00FE6A05"/>
    <w:rsid w:val="00FE6BD8"/>
    <w:rsid w:val="00FE6C60"/>
    <w:rsid w:val="00FE6FCD"/>
    <w:rsid w:val="00FE7016"/>
    <w:rsid w:val="00FE70B6"/>
    <w:rsid w:val="00FE717F"/>
    <w:rsid w:val="00FE77CC"/>
    <w:rsid w:val="00FE792F"/>
    <w:rsid w:val="00FE7BC9"/>
    <w:rsid w:val="00FF0375"/>
    <w:rsid w:val="00FF0388"/>
    <w:rsid w:val="00FF04E8"/>
    <w:rsid w:val="00FF0F5E"/>
    <w:rsid w:val="00FF1891"/>
    <w:rsid w:val="00FF1F32"/>
    <w:rsid w:val="00FF2089"/>
    <w:rsid w:val="00FF27D6"/>
    <w:rsid w:val="00FF282F"/>
    <w:rsid w:val="00FF2953"/>
    <w:rsid w:val="00FF3391"/>
    <w:rsid w:val="00FF350D"/>
    <w:rsid w:val="00FF38B1"/>
    <w:rsid w:val="00FF3AC2"/>
    <w:rsid w:val="00FF43DE"/>
    <w:rsid w:val="00FF475F"/>
    <w:rsid w:val="00FF4DBB"/>
    <w:rsid w:val="00FF4E26"/>
    <w:rsid w:val="00FF544F"/>
    <w:rsid w:val="00FF5728"/>
    <w:rsid w:val="00FF5C51"/>
    <w:rsid w:val="00FF6715"/>
    <w:rsid w:val="00FF6F4C"/>
    <w:rsid w:val="00FF780D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032CB4A"/>
  <w15:chartTrackingRefBased/>
  <w15:docId w15:val="{639E3626-83DC-4622-9134-E6233B1E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EA2"/>
    <w:pPr>
      <w:contextualSpacing/>
    </w:pPr>
    <w:rPr>
      <w:rFonts w:eastAsiaTheme="minorEastAsia"/>
      <w:lang w:bidi="en-US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line="240" w:lineRule="auto"/>
      <w:outlineLvl w:val="0"/>
    </w:pPr>
    <w:rPr>
      <w:rFonts w:ascii="Calibri" w:eastAsiaTheme="majorEastAsia" w:hAnsi="Calibri" w:cstheme="majorBidi"/>
      <w:b/>
      <w:bCs/>
      <w:sz w:val="32"/>
      <w:szCs w:val="28"/>
      <w:lang w:val="en-GB" w:bidi="ar-SA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GB" w:bidi="ar-SA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/>
      <w:outlineLvl w:val="2"/>
    </w:pPr>
    <w:rPr>
      <w:rFonts w:eastAsiaTheme="minorHAnsi"/>
      <w:i/>
      <w:sz w:val="24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line="240" w:lineRule="auto"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ar-SA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link w:val="ListParagraphChar"/>
    <w:autoRedefine/>
    <w:uiPriority w:val="34"/>
    <w:qFormat/>
    <w:rsid w:val="00D50EA2"/>
    <w:pPr>
      <w:numPr>
        <w:numId w:val="16"/>
      </w:numPr>
      <w:spacing w:after="100" w:afterAutospacing="1"/>
    </w:p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/>
    </w:pPr>
    <w:rPr>
      <w:rFonts w:ascii="Calibri" w:hAnsi="Calibri"/>
      <w:b/>
      <w:color w:val="404040" w:themeColor="text1" w:themeTint="BF"/>
      <w:sz w:val="28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line="240" w:lineRule="auto"/>
    </w:pPr>
    <w:rPr>
      <w:rFonts w:ascii="Calibri" w:hAnsi="Calibri"/>
      <w:i/>
      <w:sz w:val="24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51590"/>
    <w:pPr>
      <w:tabs>
        <w:tab w:val="center" w:pos="4513"/>
        <w:tab w:val="right" w:pos="9026"/>
      </w:tabs>
      <w:spacing w:after="0" w:line="240" w:lineRule="auto"/>
      <w:ind w:left="0" w:firstLine="0"/>
      <w:contextualSpacing w:val="0"/>
    </w:pPr>
    <w:rPr>
      <w:rFonts w:eastAsiaTheme="minorHAnsi"/>
      <w:lang w:val="en-GB" w:bidi="ar-SA"/>
    </w:rPr>
  </w:style>
  <w:style w:type="character" w:customStyle="1" w:styleId="FooterChar">
    <w:name w:val="Footer Char"/>
    <w:basedOn w:val="DefaultParagraphFont"/>
    <w:link w:val="Footer"/>
    <w:uiPriority w:val="99"/>
    <w:rsid w:val="00051590"/>
    <w:rPr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1590"/>
    <w:pPr>
      <w:keepNext/>
      <w:keepLines/>
      <w:spacing w:before="480" w:after="0" w:line="276" w:lineRule="auto"/>
      <w:ind w:left="0" w:firstLine="0"/>
      <w:contextualSpacing w:val="0"/>
      <w:outlineLvl w:val="9"/>
    </w:pPr>
    <w:rPr>
      <w:rFonts w:asciiTheme="majorHAnsi" w:hAnsiTheme="majorHAnsi"/>
      <w:color w:val="9D351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1590"/>
    <w:pPr>
      <w:spacing w:after="100"/>
      <w:ind w:left="0" w:firstLine="0"/>
      <w:contextualSpacing w:val="0"/>
    </w:pPr>
    <w:rPr>
      <w:rFonts w:eastAsiaTheme="minorHAnsi"/>
      <w:lang w:val="en-GB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51590"/>
    <w:pPr>
      <w:tabs>
        <w:tab w:val="right" w:leader="dot" w:pos="9016"/>
      </w:tabs>
      <w:spacing w:after="100"/>
      <w:ind w:left="220" w:firstLine="0"/>
      <w:contextualSpacing w:val="0"/>
    </w:pPr>
    <w:rPr>
      <w:rFonts w:eastAsiaTheme="minorHAnsi"/>
      <w:lang w:val="en-GB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51590"/>
    <w:pPr>
      <w:spacing w:after="100"/>
      <w:ind w:left="440" w:firstLine="0"/>
      <w:contextualSpacing w:val="0"/>
    </w:pPr>
    <w:rPr>
      <w:rFonts w:eastAsiaTheme="minorHAnsi"/>
      <w:lang w:val="en-GB" w:bidi="ar-SA"/>
    </w:rPr>
  </w:style>
  <w:style w:type="character" w:styleId="Hyperlink">
    <w:name w:val="Hyperlink"/>
    <w:basedOn w:val="DefaultParagraphFont"/>
    <w:uiPriority w:val="99"/>
    <w:unhideWhenUsed/>
    <w:rsid w:val="00051590"/>
    <w:rPr>
      <w:color w:val="CC9900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051590"/>
    <w:pPr>
      <w:spacing w:after="0" w:line="240" w:lineRule="auto"/>
      <w:ind w:left="0" w:firstLine="0"/>
    </w:pPr>
    <w:rPr>
      <w:color w:val="000000" w:themeColor="text1" w:themeShade="BF"/>
      <w:lang w:val="en-N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ListParagraphChar">
    <w:name w:val="List Paragraph Char"/>
    <w:aliases w:val="BPList Char"/>
    <w:basedOn w:val="DefaultParagraphFont"/>
    <w:link w:val="ListParagraph"/>
    <w:uiPriority w:val="34"/>
    <w:rsid w:val="00051590"/>
    <w:rPr>
      <w:rFonts w:eastAsiaTheme="minorEastAsia"/>
      <w:lang w:bidi="en-US"/>
    </w:rPr>
  </w:style>
  <w:style w:type="table" w:styleId="LightList-Accent1">
    <w:name w:val="Light List Accent 1"/>
    <w:basedOn w:val="TableNormal"/>
    <w:uiPriority w:val="61"/>
    <w:rsid w:val="00051590"/>
    <w:pPr>
      <w:spacing w:after="0" w:line="240" w:lineRule="auto"/>
      <w:ind w:left="0" w:firstLine="0"/>
    </w:pPr>
    <w:rPr>
      <w:lang w:val="en-NZ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1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90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776A-B8F2-4C0B-B973-C4AE1D4E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 Abedallat</dc:creator>
  <cp:keywords/>
  <dc:description/>
  <cp:lastModifiedBy>Osama Al Abedallat</cp:lastModifiedBy>
  <cp:revision>29</cp:revision>
  <dcterms:created xsi:type="dcterms:W3CDTF">2018-05-09T08:36:00Z</dcterms:created>
  <dcterms:modified xsi:type="dcterms:W3CDTF">2018-05-10T12:08:00Z</dcterms:modified>
</cp:coreProperties>
</file>